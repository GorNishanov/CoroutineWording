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8AC" w:rsidRDefault="005F46D0" w:rsidP="005F46D0">
      <w:r>
        <w:t xml:space="preserve">Document No: </w:t>
      </w:r>
      <w:r w:rsidR="00DC543F">
        <w:t>N4</w:t>
      </w:r>
      <w:r w:rsidR="00B22841">
        <w:t>4</w:t>
      </w:r>
      <w:bookmarkStart w:id="0" w:name="_GoBack"/>
      <w:bookmarkEnd w:id="0"/>
      <w:r w:rsidR="00DC543F">
        <w:t>02</w:t>
      </w:r>
      <w:r w:rsidR="00912721">
        <w:br/>
        <w:t xml:space="preserve">Supersedes: </w:t>
      </w:r>
      <w:r w:rsidR="00FA4C1C">
        <w:t>N4286</w:t>
      </w:r>
      <w:r>
        <w:br/>
        <w:t xml:space="preserve">Date: </w:t>
      </w:r>
      <w:r w:rsidR="003E7A1F">
        <w:t>201</w:t>
      </w:r>
      <w:r w:rsidR="00FA4C1C">
        <w:t>5</w:t>
      </w:r>
      <w:r w:rsidR="003E7A1F">
        <w:t>-</w:t>
      </w:r>
      <w:r w:rsidR="00FA4C1C">
        <w:t>03</w:t>
      </w:r>
      <w:r w:rsidR="003E7A1F">
        <w:t>-</w:t>
      </w:r>
      <w:r w:rsidR="00FA4C1C">
        <w:t>31</w:t>
      </w:r>
      <w:r>
        <w:br/>
        <w:t>Reply to: Gor Nishanov (</w:t>
      </w:r>
      <w:hyperlink r:id="rId8" w:history="1">
        <w:r w:rsidR="00F358AC" w:rsidRPr="00D74D2F">
          <w:rPr>
            <w:rStyle w:val="Hyperlink"/>
          </w:rPr>
          <w:t>gorn@microsoft.com</w:t>
        </w:r>
      </w:hyperlink>
      <w:r>
        <w:t>)</w:t>
      </w:r>
      <w:r w:rsidR="00F358AC">
        <w:t>, Jim Radigan (</w:t>
      </w:r>
      <w:hyperlink r:id="rId9" w:history="1">
        <w:r w:rsidR="00F358AC" w:rsidRPr="00D74D2F">
          <w:rPr>
            <w:rStyle w:val="Hyperlink"/>
          </w:rPr>
          <w:t>jradigan@microsoft.com</w:t>
        </w:r>
      </w:hyperlink>
      <w:r w:rsidR="00F358AC">
        <w:t>)</w:t>
      </w:r>
    </w:p>
    <w:p w:rsidR="00DB301E" w:rsidRDefault="005F46D0" w:rsidP="005F46D0">
      <w:pPr>
        <w:pStyle w:val="Title"/>
      </w:pPr>
      <w:r>
        <w:t xml:space="preserve">Resumable Functions </w:t>
      </w:r>
      <w:r w:rsidR="003E7A1F">
        <w:t xml:space="preserve">(revision </w:t>
      </w:r>
      <w:r w:rsidR="00FA4C1C">
        <w:t>4</w:t>
      </w:r>
      <w:r w:rsidR="003E7A1F">
        <w:t>)</w:t>
      </w:r>
    </w:p>
    <w:sdt>
      <w:sdtPr>
        <w:rPr>
          <w:rFonts w:asciiTheme="minorHAnsi" w:eastAsiaTheme="minorHAnsi" w:hAnsiTheme="minorHAnsi" w:cstheme="minorBidi"/>
          <w:color w:val="auto"/>
          <w:sz w:val="22"/>
          <w:szCs w:val="22"/>
        </w:rPr>
        <w:id w:val="152802332"/>
        <w:docPartObj>
          <w:docPartGallery w:val="Table of Contents"/>
          <w:docPartUnique/>
        </w:docPartObj>
      </w:sdtPr>
      <w:sdtEndPr>
        <w:rPr>
          <w:b/>
          <w:bCs/>
          <w:noProof/>
        </w:rPr>
      </w:sdtEndPr>
      <w:sdtContent>
        <w:p w:rsidR="00ED5029" w:rsidRDefault="00ED5029">
          <w:pPr>
            <w:pStyle w:val="TOCHeading"/>
          </w:pPr>
          <w:r>
            <w:t>Contents</w:t>
          </w:r>
        </w:p>
        <w:p w:rsidR="00F24C87" w:rsidRDefault="00ED50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457494" w:history="1">
            <w:r w:rsidR="00F24C87" w:rsidRPr="003A23D8">
              <w:rPr>
                <w:rStyle w:val="Hyperlink"/>
                <w:noProof/>
              </w:rPr>
              <w:t>Revisions and History</w:t>
            </w:r>
            <w:r w:rsidR="00F24C87">
              <w:rPr>
                <w:noProof/>
                <w:webHidden/>
              </w:rPr>
              <w:tab/>
            </w:r>
            <w:r w:rsidR="00F24C87">
              <w:rPr>
                <w:noProof/>
                <w:webHidden/>
              </w:rPr>
              <w:fldChar w:fldCharType="begin"/>
            </w:r>
            <w:r w:rsidR="00F24C87">
              <w:rPr>
                <w:noProof/>
                <w:webHidden/>
              </w:rPr>
              <w:instrText xml:space="preserve"> PAGEREF _Toc416457494 \h </w:instrText>
            </w:r>
            <w:r w:rsidR="00F24C87">
              <w:rPr>
                <w:noProof/>
                <w:webHidden/>
              </w:rPr>
            </w:r>
            <w:r w:rsidR="00F24C87">
              <w:rPr>
                <w:noProof/>
                <w:webHidden/>
              </w:rPr>
              <w:fldChar w:fldCharType="separate"/>
            </w:r>
            <w:r w:rsidR="00942B77">
              <w:rPr>
                <w:noProof/>
                <w:webHidden/>
              </w:rPr>
              <w:t>2</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495" w:history="1">
            <w:r w:rsidR="00F24C87" w:rsidRPr="003A23D8">
              <w:rPr>
                <w:rStyle w:val="Hyperlink"/>
                <w:noProof/>
              </w:rPr>
              <w:t>Terms and Definitions</w:t>
            </w:r>
            <w:r w:rsidR="00F24C87">
              <w:rPr>
                <w:noProof/>
                <w:webHidden/>
              </w:rPr>
              <w:tab/>
            </w:r>
            <w:r w:rsidR="00F24C87">
              <w:rPr>
                <w:noProof/>
                <w:webHidden/>
              </w:rPr>
              <w:fldChar w:fldCharType="begin"/>
            </w:r>
            <w:r w:rsidR="00F24C87">
              <w:rPr>
                <w:noProof/>
                <w:webHidden/>
              </w:rPr>
              <w:instrText xml:space="preserve"> PAGEREF _Toc416457495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496" w:history="1">
            <w:r w:rsidR="00F24C87" w:rsidRPr="003A23D8">
              <w:rPr>
                <w:rStyle w:val="Hyperlink"/>
                <w:noProof/>
              </w:rPr>
              <w:t>Coroutine</w:t>
            </w:r>
            <w:r w:rsidR="00F24C87">
              <w:rPr>
                <w:noProof/>
                <w:webHidden/>
              </w:rPr>
              <w:tab/>
            </w:r>
            <w:r w:rsidR="00F24C87">
              <w:rPr>
                <w:noProof/>
                <w:webHidden/>
              </w:rPr>
              <w:fldChar w:fldCharType="begin"/>
            </w:r>
            <w:r w:rsidR="00F24C87">
              <w:rPr>
                <w:noProof/>
                <w:webHidden/>
              </w:rPr>
              <w:instrText xml:space="preserve"> PAGEREF _Toc416457496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497" w:history="1">
            <w:r w:rsidR="00F24C87" w:rsidRPr="003A23D8">
              <w:rPr>
                <w:rStyle w:val="Hyperlink"/>
                <w:noProof/>
              </w:rPr>
              <w:t>Coroutine State / Coroutine Frame</w:t>
            </w:r>
            <w:r w:rsidR="00F24C87">
              <w:rPr>
                <w:noProof/>
                <w:webHidden/>
              </w:rPr>
              <w:tab/>
            </w:r>
            <w:r w:rsidR="00F24C87">
              <w:rPr>
                <w:noProof/>
                <w:webHidden/>
              </w:rPr>
              <w:fldChar w:fldCharType="begin"/>
            </w:r>
            <w:r w:rsidR="00F24C87">
              <w:rPr>
                <w:noProof/>
                <w:webHidden/>
              </w:rPr>
              <w:instrText xml:space="preserve"> PAGEREF _Toc416457497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498" w:history="1">
            <w:r w:rsidR="00F24C87" w:rsidRPr="003A23D8">
              <w:rPr>
                <w:rStyle w:val="Hyperlink"/>
                <w:noProof/>
              </w:rPr>
              <w:t>Coroutine Promise</w:t>
            </w:r>
            <w:r w:rsidR="00F24C87">
              <w:rPr>
                <w:noProof/>
                <w:webHidden/>
              </w:rPr>
              <w:tab/>
            </w:r>
            <w:r w:rsidR="00F24C87">
              <w:rPr>
                <w:noProof/>
                <w:webHidden/>
              </w:rPr>
              <w:fldChar w:fldCharType="begin"/>
            </w:r>
            <w:r w:rsidR="00F24C87">
              <w:rPr>
                <w:noProof/>
                <w:webHidden/>
              </w:rPr>
              <w:instrText xml:space="preserve"> PAGEREF _Toc416457498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499" w:history="1">
            <w:r w:rsidR="00F24C87" w:rsidRPr="003A23D8">
              <w:rPr>
                <w:rStyle w:val="Hyperlink"/>
                <w:noProof/>
              </w:rPr>
              <w:t>Coroutine Object / Coroutine Handle / Return Object of the Coroutine</w:t>
            </w:r>
            <w:r w:rsidR="00F24C87">
              <w:rPr>
                <w:noProof/>
                <w:webHidden/>
              </w:rPr>
              <w:tab/>
            </w:r>
            <w:r w:rsidR="00F24C87">
              <w:rPr>
                <w:noProof/>
                <w:webHidden/>
              </w:rPr>
              <w:fldChar w:fldCharType="begin"/>
            </w:r>
            <w:r w:rsidR="00F24C87">
              <w:rPr>
                <w:noProof/>
                <w:webHidden/>
              </w:rPr>
              <w:instrText xml:space="preserve"> PAGEREF _Toc416457499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0" w:history="1">
            <w:r w:rsidR="00F24C87" w:rsidRPr="003A23D8">
              <w:rPr>
                <w:rStyle w:val="Hyperlink"/>
                <w:noProof/>
              </w:rPr>
              <w:t>Generator</w:t>
            </w:r>
            <w:r w:rsidR="00F24C87">
              <w:rPr>
                <w:noProof/>
                <w:webHidden/>
              </w:rPr>
              <w:tab/>
            </w:r>
            <w:r w:rsidR="00F24C87">
              <w:rPr>
                <w:noProof/>
                <w:webHidden/>
              </w:rPr>
              <w:fldChar w:fldCharType="begin"/>
            </w:r>
            <w:r w:rsidR="00F24C87">
              <w:rPr>
                <w:noProof/>
                <w:webHidden/>
              </w:rPr>
              <w:instrText xml:space="preserve"> PAGEREF _Toc416457500 \h </w:instrText>
            </w:r>
            <w:r w:rsidR="00F24C87">
              <w:rPr>
                <w:noProof/>
                <w:webHidden/>
              </w:rPr>
            </w:r>
            <w:r w:rsidR="00F24C87">
              <w:rPr>
                <w:noProof/>
                <w:webHidden/>
              </w:rPr>
              <w:fldChar w:fldCharType="separate"/>
            </w:r>
            <w:r w:rsidR="00942B77">
              <w:rPr>
                <w:noProof/>
                <w:webHidden/>
              </w:rPr>
              <w:t>3</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1" w:history="1">
            <w:r w:rsidR="00F24C87" w:rsidRPr="003A23D8">
              <w:rPr>
                <w:rStyle w:val="Hyperlink"/>
                <w:noProof/>
              </w:rPr>
              <w:t>Stackless Coroutine</w:t>
            </w:r>
            <w:r w:rsidR="00F24C87">
              <w:rPr>
                <w:noProof/>
                <w:webHidden/>
              </w:rPr>
              <w:tab/>
            </w:r>
            <w:r w:rsidR="00F24C87">
              <w:rPr>
                <w:noProof/>
                <w:webHidden/>
              </w:rPr>
              <w:fldChar w:fldCharType="begin"/>
            </w:r>
            <w:r w:rsidR="00F24C87">
              <w:rPr>
                <w:noProof/>
                <w:webHidden/>
              </w:rPr>
              <w:instrText xml:space="preserve"> PAGEREF _Toc416457501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2" w:history="1">
            <w:r w:rsidR="00F24C87" w:rsidRPr="003A23D8">
              <w:rPr>
                <w:rStyle w:val="Hyperlink"/>
                <w:noProof/>
              </w:rPr>
              <w:t>Stackful Coroutine / Fiber / User-Mode thread</w:t>
            </w:r>
            <w:r w:rsidR="00F24C87">
              <w:rPr>
                <w:noProof/>
                <w:webHidden/>
              </w:rPr>
              <w:tab/>
            </w:r>
            <w:r w:rsidR="00F24C87">
              <w:rPr>
                <w:noProof/>
                <w:webHidden/>
              </w:rPr>
              <w:fldChar w:fldCharType="begin"/>
            </w:r>
            <w:r w:rsidR="00F24C87">
              <w:rPr>
                <w:noProof/>
                <w:webHidden/>
              </w:rPr>
              <w:instrText xml:space="preserve"> PAGEREF _Toc416457502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3" w:history="1">
            <w:r w:rsidR="00F24C87" w:rsidRPr="003A23D8">
              <w:rPr>
                <w:rStyle w:val="Hyperlink"/>
                <w:noProof/>
              </w:rPr>
              <w:t>Split Stack / Linked Stack / Segmented Stack</w:t>
            </w:r>
            <w:r w:rsidR="00F24C87">
              <w:rPr>
                <w:noProof/>
                <w:webHidden/>
              </w:rPr>
              <w:tab/>
            </w:r>
            <w:r w:rsidR="00F24C87">
              <w:rPr>
                <w:noProof/>
                <w:webHidden/>
              </w:rPr>
              <w:fldChar w:fldCharType="begin"/>
            </w:r>
            <w:r w:rsidR="00F24C87">
              <w:rPr>
                <w:noProof/>
                <w:webHidden/>
              </w:rPr>
              <w:instrText xml:space="preserve"> PAGEREF _Toc416457503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4" w:history="1">
            <w:r w:rsidR="00F24C87" w:rsidRPr="003A23D8">
              <w:rPr>
                <w:rStyle w:val="Hyperlink"/>
                <w:noProof/>
              </w:rPr>
              <w:t>Resumable Function</w:t>
            </w:r>
            <w:r w:rsidR="00F24C87">
              <w:rPr>
                <w:noProof/>
                <w:webHidden/>
              </w:rPr>
              <w:tab/>
            </w:r>
            <w:r w:rsidR="00F24C87">
              <w:rPr>
                <w:noProof/>
                <w:webHidden/>
              </w:rPr>
              <w:fldChar w:fldCharType="begin"/>
            </w:r>
            <w:r w:rsidR="00F24C87">
              <w:rPr>
                <w:noProof/>
                <w:webHidden/>
              </w:rPr>
              <w:instrText xml:space="preserve"> PAGEREF _Toc416457504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5" w:history="1">
            <w:r w:rsidR="00F24C87" w:rsidRPr="003A23D8">
              <w:rPr>
                <w:rStyle w:val="Hyperlink"/>
                <w:noProof/>
              </w:rPr>
              <w:t>Suspend/Resume Point</w:t>
            </w:r>
            <w:r w:rsidR="00F24C87">
              <w:rPr>
                <w:noProof/>
                <w:webHidden/>
              </w:rPr>
              <w:tab/>
            </w:r>
            <w:r w:rsidR="00F24C87">
              <w:rPr>
                <w:noProof/>
                <w:webHidden/>
              </w:rPr>
              <w:fldChar w:fldCharType="begin"/>
            </w:r>
            <w:r w:rsidR="00F24C87">
              <w:rPr>
                <w:noProof/>
                <w:webHidden/>
              </w:rPr>
              <w:instrText xml:space="preserve"> PAGEREF _Toc416457505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6" w:history="1">
            <w:r w:rsidR="00F24C87" w:rsidRPr="003A23D8">
              <w:rPr>
                <w:rStyle w:val="Hyperlink"/>
                <w:noProof/>
              </w:rPr>
              <w:t>Initial Suspend/Resume Point</w:t>
            </w:r>
            <w:r w:rsidR="00F24C87">
              <w:rPr>
                <w:noProof/>
                <w:webHidden/>
              </w:rPr>
              <w:tab/>
            </w:r>
            <w:r w:rsidR="00F24C87">
              <w:rPr>
                <w:noProof/>
                <w:webHidden/>
              </w:rPr>
              <w:fldChar w:fldCharType="begin"/>
            </w:r>
            <w:r w:rsidR="00F24C87">
              <w:rPr>
                <w:noProof/>
                <w:webHidden/>
              </w:rPr>
              <w:instrText xml:space="preserve"> PAGEREF _Toc416457506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7" w:history="1">
            <w:r w:rsidR="00F24C87" w:rsidRPr="003A23D8">
              <w:rPr>
                <w:rStyle w:val="Hyperlink"/>
                <w:noProof/>
              </w:rPr>
              <w:t>Final Suspend/Resume Point</w:t>
            </w:r>
            <w:r w:rsidR="00F24C87">
              <w:rPr>
                <w:noProof/>
                <w:webHidden/>
              </w:rPr>
              <w:tab/>
            </w:r>
            <w:r w:rsidR="00F24C87">
              <w:rPr>
                <w:noProof/>
                <w:webHidden/>
              </w:rPr>
              <w:fldChar w:fldCharType="begin"/>
            </w:r>
            <w:r w:rsidR="00F24C87">
              <w:rPr>
                <w:noProof/>
                <w:webHidden/>
              </w:rPr>
              <w:instrText xml:space="preserve"> PAGEREF _Toc416457507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08" w:history="1">
            <w:r w:rsidR="00F24C87" w:rsidRPr="003A23D8">
              <w:rPr>
                <w:rStyle w:val="Hyperlink"/>
                <w:noProof/>
              </w:rPr>
              <w:t>Discussion</w:t>
            </w:r>
            <w:r w:rsidR="00F24C87">
              <w:rPr>
                <w:noProof/>
                <w:webHidden/>
              </w:rPr>
              <w:tab/>
            </w:r>
            <w:r w:rsidR="00F24C87">
              <w:rPr>
                <w:noProof/>
                <w:webHidden/>
              </w:rPr>
              <w:fldChar w:fldCharType="begin"/>
            </w:r>
            <w:r w:rsidR="00F24C87">
              <w:rPr>
                <w:noProof/>
                <w:webHidden/>
              </w:rPr>
              <w:instrText xml:space="preserve"> PAGEREF _Toc416457508 \h </w:instrText>
            </w:r>
            <w:r w:rsidR="00F24C87">
              <w:rPr>
                <w:noProof/>
                <w:webHidden/>
              </w:rPr>
            </w:r>
            <w:r w:rsidR="00F24C87">
              <w:rPr>
                <w:noProof/>
                <w:webHidden/>
              </w:rPr>
              <w:fldChar w:fldCharType="separate"/>
            </w:r>
            <w:r w:rsidR="00942B77">
              <w:rPr>
                <w:noProof/>
                <w:webHidden/>
              </w:rPr>
              <w:t>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09" w:history="1">
            <w:r w:rsidR="00F24C87" w:rsidRPr="003A23D8">
              <w:rPr>
                <w:rStyle w:val="Hyperlink"/>
                <w:noProof/>
              </w:rPr>
              <w:t>Stackless vs. Stackful</w:t>
            </w:r>
            <w:r w:rsidR="00F24C87">
              <w:rPr>
                <w:noProof/>
                <w:webHidden/>
              </w:rPr>
              <w:tab/>
            </w:r>
            <w:r w:rsidR="00F24C87">
              <w:rPr>
                <w:noProof/>
                <w:webHidden/>
              </w:rPr>
              <w:fldChar w:fldCharType="begin"/>
            </w:r>
            <w:r w:rsidR="00F24C87">
              <w:rPr>
                <w:noProof/>
                <w:webHidden/>
              </w:rPr>
              <w:instrText xml:space="preserve"> PAGEREF _Toc416457509 \h </w:instrText>
            </w:r>
            <w:r w:rsidR="00F24C87">
              <w:rPr>
                <w:noProof/>
                <w:webHidden/>
              </w:rPr>
            </w:r>
            <w:r w:rsidR="00F24C87">
              <w:rPr>
                <w:noProof/>
                <w:webHidden/>
              </w:rPr>
              <w:fldChar w:fldCharType="separate"/>
            </w:r>
            <w:r w:rsidR="00942B77">
              <w:rPr>
                <w:noProof/>
                <w:webHidden/>
              </w:rPr>
              <w:t>5</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10" w:history="1">
            <w:r w:rsidR="00F24C87" w:rsidRPr="003A23D8">
              <w:rPr>
                <w:rStyle w:val="Hyperlink"/>
                <w:noProof/>
              </w:rPr>
              <w:t>Implementation Experience</w:t>
            </w:r>
            <w:r w:rsidR="00F24C87">
              <w:rPr>
                <w:noProof/>
                <w:webHidden/>
              </w:rPr>
              <w:tab/>
            </w:r>
            <w:r w:rsidR="00F24C87">
              <w:rPr>
                <w:noProof/>
                <w:webHidden/>
              </w:rPr>
              <w:fldChar w:fldCharType="begin"/>
            </w:r>
            <w:r w:rsidR="00F24C87">
              <w:rPr>
                <w:noProof/>
                <w:webHidden/>
              </w:rPr>
              <w:instrText xml:space="preserve"> PAGEREF _Toc416457510 \h </w:instrText>
            </w:r>
            <w:r w:rsidR="00F24C87">
              <w:rPr>
                <w:noProof/>
                <w:webHidden/>
              </w:rPr>
            </w:r>
            <w:r w:rsidR="00F24C87">
              <w:rPr>
                <w:noProof/>
                <w:webHidden/>
              </w:rPr>
              <w:fldChar w:fldCharType="separate"/>
            </w:r>
            <w:r w:rsidR="00942B77">
              <w:rPr>
                <w:noProof/>
                <w:webHidden/>
              </w:rPr>
              <w:t>5</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1" w:history="1">
            <w:r w:rsidR="00F24C87" w:rsidRPr="003A23D8">
              <w:rPr>
                <w:rStyle w:val="Hyperlink"/>
                <w:noProof/>
              </w:rPr>
              <w:t>Asynchronous I/O</w:t>
            </w:r>
            <w:r w:rsidR="00F24C87">
              <w:rPr>
                <w:noProof/>
                <w:webHidden/>
              </w:rPr>
              <w:tab/>
            </w:r>
            <w:r w:rsidR="00F24C87">
              <w:rPr>
                <w:noProof/>
                <w:webHidden/>
              </w:rPr>
              <w:fldChar w:fldCharType="begin"/>
            </w:r>
            <w:r w:rsidR="00F24C87">
              <w:rPr>
                <w:noProof/>
                <w:webHidden/>
              </w:rPr>
              <w:instrText xml:space="preserve"> PAGEREF _Toc416457511 \h </w:instrText>
            </w:r>
            <w:r w:rsidR="00F24C87">
              <w:rPr>
                <w:noProof/>
                <w:webHidden/>
              </w:rPr>
            </w:r>
            <w:r w:rsidR="00F24C87">
              <w:rPr>
                <w:noProof/>
                <w:webHidden/>
              </w:rPr>
              <w:fldChar w:fldCharType="separate"/>
            </w:r>
            <w:r w:rsidR="00942B77">
              <w:rPr>
                <w:noProof/>
                <w:webHidden/>
              </w:rPr>
              <w:t>5</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2" w:history="1">
            <w:r w:rsidR="00F24C87" w:rsidRPr="003A23D8">
              <w:rPr>
                <w:rStyle w:val="Hyperlink"/>
                <w:noProof/>
              </w:rPr>
              <w:t>Generator</w:t>
            </w:r>
            <w:r w:rsidR="00F24C87">
              <w:rPr>
                <w:noProof/>
                <w:webHidden/>
              </w:rPr>
              <w:tab/>
            </w:r>
            <w:r w:rsidR="00F24C87">
              <w:rPr>
                <w:noProof/>
                <w:webHidden/>
              </w:rPr>
              <w:fldChar w:fldCharType="begin"/>
            </w:r>
            <w:r w:rsidR="00F24C87">
              <w:rPr>
                <w:noProof/>
                <w:webHidden/>
              </w:rPr>
              <w:instrText xml:space="preserve"> PAGEREF _Toc416457512 \h </w:instrText>
            </w:r>
            <w:r w:rsidR="00F24C87">
              <w:rPr>
                <w:noProof/>
                <w:webHidden/>
              </w:rPr>
            </w:r>
            <w:r w:rsidR="00F24C87">
              <w:rPr>
                <w:noProof/>
                <w:webHidden/>
              </w:rPr>
              <w:fldChar w:fldCharType="separate"/>
            </w:r>
            <w:r w:rsidR="00942B77">
              <w:rPr>
                <w:noProof/>
                <w:webHidden/>
              </w:rPr>
              <w:t>6</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3" w:history="1">
            <w:r w:rsidR="00F24C87" w:rsidRPr="003A23D8">
              <w:rPr>
                <w:rStyle w:val="Hyperlink"/>
                <w:noProof/>
              </w:rPr>
              <w:t>Parent-stealing parallel computations</w:t>
            </w:r>
            <w:r w:rsidR="00F24C87">
              <w:rPr>
                <w:noProof/>
                <w:webHidden/>
              </w:rPr>
              <w:tab/>
            </w:r>
            <w:r w:rsidR="00F24C87">
              <w:rPr>
                <w:noProof/>
                <w:webHidden/>
              </w:rPr>
              <w:fldChar w:fldCharType="begin"/>
            </w:r>
            <w:r w:rsidR="00F24C87">
              <w:rPr>
                <w:noProof/>
                <w:webHidden/>
              </w:rPr>
              <w:instrText xml:space="preserve"> PAGEREF _Toc416457513 \h </w:instrText>
            </w:r>
            <w:r w:rsidR="00F24C87">
              <w:rPr>
                <w:noProof/>
                <w:webHidden/>
              </w:rPr>
            </w:r>
            <w:r w:rsidR="00F24C87">
              <w:rPr>
                <w:noProof/>
                <w:webHidden/>
              </w:rPr>
              <w:fldChar w:fldCharType="separate"/>
            </w:r>
            <w:r w:rsidR="00942B77">
              <w:rPr>
                <w:noProof/>
                <w:webHidden/>
              </w:rPr>
              <w:t>7</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4" w:history="1">
            <w:r w:rsidR="00F24C87" w:rsidRPr="003A23D8">
              <w:rPr>
                <w:rStyle w:val="Hyperlink"/>
                <w:noProof/>
              </w:rPr>
              <w:t>Go-like channels and goroutines</w:t>
            </w:r>
            <w:r w:rsidR="00F24C87">
              <w:rPr>
                <w:noProof/>
                <w:webHidden/>
              </w:rPr>
              <w:tab/>
            </w:r>
            <w:r w:rsidR="00F24C87">
              <w:rPr>
                <w:noProof/>
                <w:webHidden/>
              </w:rPr>
              <w:fldChar w:fldCharType="begin"/>
            </w:r>
            <w:r w:rsidR="00F24C87">
              <w:rPr>
                <w:noProof/>
                <w:webHidden/>
              </w:rPr>
              <w:instrText xml:space="preserve"> PAGEREF _Toc416457514 \h </w:instrText>
            </w:r>
            <w:r w:rsidR="00F24C87">
              <w:rPr>
                <w:noProof/>
                <w:webHidden/>
              </w:rPr>
            </w:r>
            <w:r w:rsidR="00F24C87">
              <w:rPr>
                <w:noProof/>
                <w:webHidden/>
              </w:rPr>
              <w:fldChar w:fldCharType="separate"/>
            </w:r>
            <w:r w:rsidR="00942B77">
              <w:rPr>
                <w:noProof/>
                <w:webHidden/>
              </w:rPr>
              <w:t>7</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5" w:history="1">
            <w:r w:rsidR="00F24C87" w:rsidRPr="003A23D8">
              <w:rPr>
                <w:rStyle w:val="Hyperlink"/>
                <w:noProof/>
              </w:rPr>
              <w:t>Reactive Streams</w:t>
            </w:r>
            <w:r w:rsidR="00F24C87">
              <w:rPr>
                <w:noProof/>
                <w:webHidden/>
              </w:rPr>
              <w:tab/>
            </w:r>
            <w:r w:rsidR="00F24C87">
              <w:rPr>
                <w:noProof/>
                <w:webHidden/>
              </w:rPr>
              <w:fldChar w:fldCharType="begin"/>
            </w:r>
            <w:r w:rsidR="00F24C87">
              <w:rPr>
                <w:noProof/>
                <w:webHidden/>
              </w:rPr>
              <w:instrText xml:space="preserve"> PAGEREF _Toc416457515 \h </w:instrText>
            </w:r>
            <w:r w:rsidR="00F24C87">
              <w:rPr>
                <w:noProof/>
                <w:webHidden/>
              </w:rPr>
            </w:r>
            <w:r w:rsidR="00F24C87">
              <w:rPr>
                <w:noProof/>
                <w:webHidden/>
              </w:rPr>
              <w:fldChar w:fldCharType="separate"/>
            </w:r>
            <w:r w:rsidR="00942B77">
              <w:rPr>
                <w:noProof/>
                <w:webHidden/>
              </w:rPr>
              <w:t>8</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16" w:history="1">
            <w:r w:rsidR="00F24C87" w:rsidRPr="003A23D8">
              <w:rPr>
                <w:rStyle w:val="Hyperlink"/>
                <w:noProof/>
              </w:rPr>
              <w:t>Resumable lambdas as generator expressions</w:t>
            </w:r>
            <w:r w:rsidR="00F24C87">
              <w:rPr>
                <w:noProof/>
                <w:webHidden/>
              </w:rPr>
              <w:tab/>
            </w:r>
            <w:r w:rsidR="00F24C87">
              <w:rPr>
                <w:noProof/>
                <w:webHidden/>
              </w:rPr>
              <w:fldChar w:fldCharType="begin"/>
            </w:r>
            <w:r w:rsidR="00F24C87">
              <w:rPr>
                <w:noProof/>
                <w:webHidden/>
              </w:rPr>
              <w:instrText xml:space="preserve"> PAGEREF _Toc416457516 \h </w:instrText>
            </w:r>
            <w:r w:rsidR="00F24C87">
              <w:rPr>
                <w:noProof/>
                <w:webHidden/>
              </w:rPr>
            </w:r>
            <w:r w:rsidR="00F24C87">
              <w:rPr>
                <w:noProof/>
                <w:webHidden/>
              </w:rPr>
              <w:fldChar w:fldCharType="separate"/>
            </w:r>
            <w:r w:rsidR="00942B77">
              <w:rPr>
                <w:noProof/>
                <w:webHidden/>
              </w:rPr>
              <w:t>8</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17" w:history="1">
            <w:r w:rsidR="00F24C87" w:rsidRPr="003A23D8">
              <w:rPr>
                <w:rStyle w:val="Hyperlink"/>
                <w:noProof/>
              </w:rPr>
              <w:t>Conceptual Model</w:t>
            </w:r>
            <w:r w:rsidR="00F24C87">
              <w:rPr>
                <w:noProof/>
                <w:webHidden/>
              </w:rPr>
              <w:tab/>
            </w:r>
            <w:r w:rsidR="00F24C87">
              <w:rPr>
                <w:noProof/>
                <w:webHidden/>
              </w:rPr>
              <w:fldChar w:fldCharType="begin"/>
            </w:r>
            <w:r w:rsidR="00F24C87">
              <w:rPr>
                <w:noProof/>
                <w:webHidden/>
              </w:rPr>
              <w:instrText xml:space="preserve"> PAGEREF _Toc416457517 \h </w:instrText>
            </w:r>
            <w:r w:rsidR="00F24C87">
              <w:rPr>
                <w:noProof/>
                <w:webHidden/>
              </w:rPr>
            </w:r>
            <w:r w:rsidR="00F24C87">
              <w:rPr>
                <w:noProof/>
                <w:webHidden/>
              </w:rPr>
              <w:fldChar w:fldCharType="separate"/>
            </w:r>
            <w:r w:rsidR="00942B77">
              <w:rPr>
                <w:noProof/>
                <w:webHidden/>
              </w:rPr>
              <w:t>8</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18" w:history="1">
            <w:r w:rsidR="00F24C87" w:rsidRPr="003A23D8">
              <w:rPr>
                <w:rStyle w:val="Hyperlink"/>
                <w:noProof/>
              </w:rPr>
              <w:t>Resumable Function</w:t>
            </w:r>
            <w:r w:rsidR="00F24C87">
              <w:rPr>
                <w:noProof/>
                <w:webHidden/>
              </w:rPr>
              <w:tab/>
            </w:r>
            <w:r w:rsidR="00F24C87">
              <w:rPr>
                <w:noProof/>
                <w:webHidden/>
              </w:rPr>
              <w:fldChar w:fldCharType="begin"/>
            </w:r>
            <w:r w:rsidR="00F24C87">
              <w:rPr>
                <w:noProof/>
                <w:webHidden/>
              </w:rPr>
              <w:instrText xml:space="preserve"> PAGEREF _Toc416457518 \h </w:instrText>
            </w:r>
            <w:r w:rsidR="00F24C87">
              <w:rPr>
                <w:noProof/>
                <w:webHidden/>
              </w:rPr>
            </w:r>
            <w:r w:rsidR="00F24C87">
              <w:rPr>
                <w:noProof/>
                <w:webHidden/>
              </w:rPr>
              <w:fldChar w:fldCharType="separate"/>
            </w:r>
            <w:r w:rsidR="00942B77">
              <w:rPr>
                <w:noProof/>
                <w:webHidden/>
              </w:rPr>
              <w:t>8</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19" w:history="1">
            <w:r w:rsidR="00F24C87" w:rsidRPr="003A23D8">
              <w:rPr>
                <w:rStyle w:val="Hyperlink"/>
                <w:noProof/>
              </w:rPr>
              <w:t>Resumable traits</w:t>
            </w:r>
            <w:r w:rsidR="00F24C87">
              <w:rPr>
                <w:noProof/>
                <w:webHidden/>
              </w:rPr>
              <w:tab/>
            </w:r>
            <w:r w:rsidR="00F24C87">
              <w:rPr>
                <w:noProof/>
                <w:webHidden/>
              </w:rPr>
              <w:fldChar w:fldCharType="begin"/>
            </w:r>
            <w:r w:rsidR="00F24C87">
              <w:rPr>
                <w:noProof/>
                <w:webHidden/>
              </w:rPr>
              <w:instrText xml:space="preserve"> PAGEREF _Toc416457519 \h </w:instrText>
            </w:r>
            <w:r w:rsidR="00F24C87">
              <w:rPr>
                <w:noProof/>
                <w:webHidden/>
              </w:rPr>
            </w:r>
            <w:r w:rsidR="00F24C87">
              <w:rPr>
                <w:noProof/>
                <w:webHidden/>
              </w:rPr>
              <w:fldChar w:fldCharType="separate"/>
            </w:r>
            <w:r w:rsidR="00942B77">
              <w:rPr>
                <w:noProof/>
                <w:webHidden/>
              </w:rPr>
              <w:t>9</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0" w:history="1">
            <w:r w:rsidR="00F24C87" w:rsidRPr="003A23D8">
              <w:rPr>
                <w:rStyle w:val="Hyperlink"/>
                <w:noProof/>
              </w:rPr>
              <w:t>Override Selection of Resumable traits</w:t>
            </w:r>
            <w:r w:rsidR="00F24C87">
              <w:rPr>
                <w:noProof/>
                <w:webHidden/>
              </w:rPr>
              <w:tab/>
            </w:r>
            <w:r w:rsidR="00F24C87">
              <w:rPr>
                <w:noProof/>
                <w:webHidden/>
              </w:rPr>
              <w:fldChar w:fldCharType="begin"/>
            </w:r>
            <w:r w:rsidR="00F24C87">
              <w:rPr>
                <w:noProof/>
                <w:webHidden/>
              </w:rPr>
              <w:instrText xml:space="preserve"> PAGEREF _Toc416457520 \h </w:instrText>
            </w:r>
            <w:r w:rsidR="00F24C87">
              <w:rPr>
                <w:noProof/>
                <w:webHidden/>
              </w:rPr>
            </w:r>
            <w:r w:rsidR="00F24C87">
              <w:rPr>
                <w:noProof/>
                <w:webHidden/>
              </w:rPr>
              <w:fldChar w:fldCharType="separate"/>
            </w:r>
            <w:r w:rsidR="00942B77">
              <w:rPr>
                <w:noProof/>
                <w:webHidden/>
              </w:rPr>
              <w:t>10</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1" w:history="1">
            <w:r w:rsidR="00F24C87" w:rsidRPr="003A23D8">
              <w:rPr>
                <w:rStyle w:val="Hyperlink"/>
                <w:noProof/>
              </w:rPr>
              <w:t>Allocation and parameter copy optimizations</w:t>
            </w:r>
            <w:r w:rsidR="00F24C87">
              <w:rPr>
                <w:noProof/>
                <w:webHidden/>
              </w:rPr>
              <w:tab/>
            </w:r>
            <w:r w:rsidR="00F24C87">
              <w:rPr>
                <w:noProof/>
                <w:webHidden/>
              </w:rPr>
              <w:fldChar w:fldCharType="begin"/>
            </w:r>
            <w:r w:rsidR="00F24C87">
              <w:rPr>
                <w:noProof/>
                <w:webHidden/>
              </w:rPr>
              <w:instrText xml:space="preserve"> PAGEREF _Toc416457521 \h </w:instrText>
            </w:r>
            <w:r w:rsidR="00F24C87">
              <w:rPr>
                <w:noProof/>
                <w:webHidden/>
              </w:rPr>
            </w:r>
            <w:r w:rsidR="00F24C87">
              <w:rPr>
                <w:noProof/>
                <w:webHidden/>
              </w:rPr>
              <w:fldChar w:fldCharType="separate"/>
            </w:r>
            <w:r w:rsidR="00942B77">
              <w:rPr>
                <w:noProof/>
                <w:webHidden/>
              </w:rPr>
              <w:t>10</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2" w:history="1">
            <w:r w:rsidR="00F24C87" w:rsidRPr="003A23D8">
              <w:rPr>
                <w:rStyle w:val="Hyperlink"/>
                <w:noProof/>
              </w:rPr>
              <w:t>auto / decltype(auto) return type</w:t>
            </w:r>
            <w:r w:rsidR="00F24C87">
              <w:rPr>
                <w:noProof/>
                <w:webHidden/>
              </w:rPr>
              <w:tab/>
            </w:r>
            <w:r w:rsidR="00F24C87">
              <w:rPr>
                <w:noProof/>
                <w:webHidden/>
              </w:rPr>
              <w:fldChar w:fldCharType="begin"/>
            </w:r>
            <w:r w:rsidR="00F24C87">
              <w:rPr>
                <w:noProof/>
                <w:webHidden/>
              </w:rPr>
              <w:instrText xml:space="preserve"> PAGEREF _Toc416457522 \h </w:instrText>
            </w:r>
            <w:r w:rsidR="00F24C87">
              <w:rPr>
                <w:noProof/>
                <w:webHidden/>
              </w:rPr>
            </w:r>
            <w:r w:rsidR="00F24C87">
              <w:rPr>
                <w:noProof/>
                <w:webHidden/>
              </w:rPr>
              <w:fldChar w:fldCharType="separate"/>
            </w:r>
            <w:r w:rsidR="00942B77">
              <w:rPr>
                <w:noProof/>
                <w:webHidden/>
              </w:rPr>
              <w:t>10</w:t>
            </w:r>
            <w:r w:rsidR="00F24C87">
              <w:rPr>
                <w:noProof/>
                <w:webHidden/>
              </w:rPr>
              <w:fldChar w:fldCharType="end"/>
            </w:r>
          </w:hyperlink>
        </w:p>
        <w:p w:rsidR="00F24C87" w:rsidRDefault="00530371">
          <w:pPr>
            <w:pStyle w:val="TOC3"/>
            <w:tabs>
              <w:tab w:val="right" w:leader="dot" w:pos="9350"/>
            </w:tabs>
            <w:rPr>
              <w:rFonts w:eastAsiaTheme="minorEastAsia"/>
              <w:noProof/>
            </w:rPr>
          </w:pPr>
          <w:hyperlink w:anchor="_Toc416457523" w:history="1">
            <w:r w:rsidR="00F24C87" w:rsidRPr="003A23D8">
              <w:rPr>
                <w:rStyle w:val="Hyperlink"/>
                <w:noProof/>
              </w:rPr>
              <w:t>C++ does not need generator expressions… it already has them!</w:t>
            </w:r>
            <w:r w:rsidR="00F24C87">
              <w:rPr>
                <w:noProof/>
                <w:webHidden/>
              </w:rPr>
              <w:tab/>
            </w:r>
            <w:r w:rsidR="00F24C87">
              <w:rPr>
                <w:noProof/>
                <w:webHidden/>
              </w:rPr>
              <w:fldChar w:fldCharType="begin"/>
            </w:r>
            <w:r w:rsidR="00F24C87">
              <w:rPr>
                <w:noProof/>
                <w:webHidden/>
              </w:rPr>
              <w:instrText xml:space="preserve"> PAGEREF _Toc416457523 \h </w:instrText>
            </w:r>
            <w:r w:rsidR="00F24C87">
              <w:rPr>
                <w:noProof/>
                <w:webHidden/>
              </w:rPr>
            </w:r>
            <w:r w:rsidR="00F24C87">
              <w:rPr>
                <w:noProof/>
                <w:webHidden/>
              </w:rPr>
              <w:fldChar w:fldCharType="separate"/>
            </w:r>
            <w:r w:rsidR="00942B77">
              <w:rPr>
                <w:noProof/>
                <w:webHidden/>
              </w:rPr>
              <w:t>11</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4" w:history="1">
            <w:r w:rsidR="00F24C87" w:rsidRPr="003A23D8">
              <w:rPr>
                <w:rStyle w:val="Hyperlink"/>
                <w:noProof/>
              </w:rPr>
              <w:t>Resumable promise Requirements</w:t>
            </w:r>
            <w:r w:rsidR="00F24C87">
              <w:rPr>
                <w:noProof/>
                <w:webHidden/>
              </w:rPr>
              <w:tab/>
            </w:r>
            <w:r w:rsidR="00F24C87">
              <w:rPr>
                <w:noProof/>
                <w:webHidden/>
              </w:rPr>
              <w:fldChar w:fldCharType="begin"/>
            </w:r>
            <w:r w:rsidR="00F24C87">
              <w:rPr>
                <w:noProof/>
                <w:webHidden/>
              </w:rPr>
              <w:instrText xml:space="preserve"> PAGEREF _Toc416457524 \h </w:instrText>
            </w:r>
            <w:r w:rsidR="00F24C87">
              <w:rPr>
                <w:noProof/>
                <w:webHidden/>
              </w:rPr>
            </w:r>
            <w:r w:rsidR="00F24C87">
              <w:rPr>
                <w:noProof/>
                <w:webHidden/>
              </w:rPr>
              <w:fldChar w:fldCharType="separate"/>
            </w:r>
            <w:r w:rsidR="00942B77">
              <w:rPr>
                <w:noProof/>
                <w:webHidden/>
              </w:rPr>
              <w:t>11</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5" w:history="1">
            <w:r w:rsidR="00F24C87" w:rsidRPr="003A23D8">
              <w:rPr>
                <w:rStyle w:val="Hyperlink"/>
                <w:noProof/>
              </w:rPr>
              <w:t>Resumable handle</w:t>
            </w:r>
            <w:r w:rsidR="00F24C87">
              <w:rPr>
                <w:noProof/>
                <w:webHidden/>
              </w:rPr>
              <w:tab/>
            </w:r>
            <w:r w:rsidR="00F24C87">
              <w:rPr>
                <w:noProof/>
                <w:webHidden/>
              </w:rPr>
              <w:fldChar w:fldCharType="begin"/>
            </w:r>
            <w:r w:rsidR="00F24C87">
              <w:rPr>
                <w:noProof/>
                <w:webHidden/>
              </w:rPr>
              <w:instrText xml:space="preserve"> PAGEREF _Toc416457525 \h </w:instrText>
            </w:r>
            <w:r w:rsidR="00F24C87">
              <w:rPr>
                <w:noProof/>
                <w:webHidden/>
              </w:rPr>
            </w:r>
            <w:r w:rsidR="00F24C87">
              <w:rPr>
                <w:noProof/>
                <w:webHidden/>
              </w:rPr>
              <w:fldChar w:fldCharType="separate"/>
            </w:r>
            <w:r w:rsidR="00942B77">
              <w:rPr>
                <w:noProof/>
                <w:webHidden/>
              </w:rPr>
              <w:t>12</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6" w:history="1">
            <w:r w:rsidR="00F24C87" w:rsidRPr="003A23D8">
              <w:rPr>
                <w:rStyle w:val="Hyperlink"/>
                <w:noProof/>
              </w:rPr>
              <w:t>await operator</w:t>
            </w:r>
            <w:r w:rsidR="00F24C87">
              <w:rPr>
                <w:noProof/>
                <w:webHidden/>
              </w:rPr>
              <w:tab/>
            </w:r>
            <w:r w:rsidR="00F24C87">
              <w:rPr>
                <w:noProof/>
                <w:webHidden/>
              </w:rPr>
              <w:fldChar w:fldCharType="begin"/>
            </w:r>
            <w:r w:rsidR="00F24C87">
              <w:rPr>
                <w:noProof/>
                <w:webHidden/>
              </w:rPr>
              <w:instrText xml:space="preserve"> PAGEREF _Toc416457526 \h </w:instrText>
            </w:r>
            <w:r w:rsidR="00F24C87">
              <w:rPr>
                <w:noProof/>
                <w:webHidden/>
              </w:rPr>
            </w:r>
            <w:r w:rsidR="00F24C87">
              <w:rPr>
                <w:noProof/>
                <w:webHidden/>
              </w:rPr>
              <w:fldChar w:fldCharType="separate"/>
            </w:r>
            <w:r w:rsidR="00942B77">
              <w:rPr>
                <w:noProof/>
                <w:webHidden/>
              </w:rPr>
              <w:t>14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7" w:history="1">
            <w:r w:rsidR="00F24C87" w:rsidRPr="003A23D8">
              <w:rPr>
                <w:rStyle w:val="Hyperlink"/>
                <w:noProof/>
              </w:rPr>
              <w:t>Evaluation of await expression</w:t>
            </w:r>
            <w:r w:rsidR="00F24C87">
              <w:rPr>
                <w:noProof/>
                <w:webHidden/>
              </w:rPr>
              <w:tab/>
            </w:r>
            <w:r w:rsidR="00F24C87">
              <w:rPr>
                <w:noProof/>
                <w:webHidden/>
              </w:rPr>
              <w:fldChar w:fldCharType="begin"/>
            </w:r>
            <w:r w:rsidR="00F24C87">
              <w:rPr>
                <w:noProof/>
                <w:webHidden/>
              </w:rPr>
              <w:instrText xml:space="preserve"> PAGEREF _Toc416457527 \h </w:instrText>
            </w:r>
            <w:r w:rsidR="00F24C87">
              <w:rPr>
                <w:noProof/>
                <w:webHidden/>
              </w:rPr>
            </w:r>
            <w:r w:rsidR="00F24C87">
              <w:rPr>
                <w:noProof/>
                <w:webHidden/>
              </w:rPr>
              <w:fldChar w:fldCharType="separate"/>
            </w:r>
            <w:r w:rsidR="00942B77">
              <w:rPr>
                <w:noProof/>
                <w:webHidden/>
              </w:rPr>
              <w:t>14</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8" w:history="1">
            <w:r w:rsidR="00F24C87" w:rsidRPr="003A23D8">
              <w:rPr>
                <w:rStyle w:val="Hyperlink"/>
                <w:noProof/>
              </w:rPr>
              <w:t>yield statement</w:t>
            </w:r>
            <w:r w:rsidR="00F24C87">
              <w:rPr>
                <w:noProof/>
                <w:webHidden/>
              </w:rPr>
              <w:tab/>
            </w:r>
            <w:r w:rsidR="00F24C87">
              <w:rPr>
                <w:noProof/>
                <w:webHidden/>
              </w:rPr>
              <w:fldChar w:fldCharType="begin"/>
            </w:r>
            <w:r w:rsidR="00F24C87">
              <w:rPr>
                <w:noProof/>
                <w:webHidden/>
              </w:rPr>
              <w:instrText xml:space="preserve"> PAGEREF _Toc416457528 \h </w:instrText>
            </w:r>
            <w:r w:rsidR="00F24C87">
              <w:rPr>
                <w:noProof/>
                <w:webHidden/>
              </w:rPr>
            </w:r>
            <w:r w:rsidR="00F24C87">
              <w:rPr>
                <w:noProof/>
                <w:webHidden/>
              </w:rPr>
              <w:fldChar w:fldCharType="separate"/>
            </w:r>
            <w:r w:rsidR="00942B77">
              <w:rPr>
                <w:noProof/>
                <w:webHidden/>
              </w:rPr>
              <w:t>15</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29" w:history="1">
            <w:r w:rsidR="00F24C87" w:rsidRPr="003A23D8">
              <w:rPr>
                <w:rStyle w:val="Hyperlink"/>
                <w:noProof/>
              </w:rPr>
              <w:t>Return statement</w:t>
            </w:r>
            <w:r w:rsidR="00F24C87">
              <w:rPr>
                <w:noProof/>
                <w:webHidden/>
              </w:rPr>
              <w:tab/>
            </w:r>
            <w:r w:rsidR="00F24C87">
              <w:rPr>
                <w:noProof/>
                <w:webHidden/>
              </w:rPr>
              <w:fldChar w:fldCharType="begin"/>
            </w:r>
            <w:r w:rsidR="00F24C87">
              <w:rPr>
                <w:noProof/>
                <w:webHidden/>
              </w:rPr>
              <w:instrText xml:space="preserve"> PAGEREF _Toc416457529 \h </w:instrText>
            </w:r>
            <w:r w:rsidR="00F24C87">
              <w:rPr>
                <w:noProof/>
                <w:webHidden/>
              </w:rPr>
            </w:r>
            <w:r w:rsidR="00F24C87">
              <w:rPr>
                <w:noProof/>
                <w:webHidden/>
              </w:rPr>
              <w:fldChar w:fldCharType="separate"/>
            </w:r>
            <w:r w:rsidR="00942B77">
              <w:rPr>
                <w:noProof/>
                <w:webHidden/>
              </w:rPr>
              <w:t>16</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30" w:history="1">
            <w:r w:rsidR="00F24C87" w:rsidRPr="003A23D8">
              <w:rPr>
                <w:rStyle w:val="Hyperlink"/>
                <w:noProof/>
              </w:rPr>
              <w:t>await-for statement</w:t>
            </w:r>
            <w:r w:rsidR="00F24C87">
              <w:rPr>
                <w:noProof/>
                <w:webHidden/>
              </w:rPr>
              <w:tab/>
            </w:r>
            <w:r w:rsidR="00F24C87">
              <w:rPr>
                <w:noProof/>
                <w:webHidden/>
              </w:rPr>
              <w:fldChar w:fldCharType="begin"/>
            </w:r>
            <w:r w:rsidR="00F24C87">
              <w:rPr>
                <w:noProof/>
                <w:webHidden/>
              </w:rPr>
              <w:instrText xml:space="preserve"> PAGEREF _Toc416457530 \h </w:instrText>
            </w:r>
            <w:r w:rsidR="00F24C87">
              <w:rPr>
                <w:noProof/>
                <w:webHidden/>
              </w:rPr>
            </w:r>
            <w:r w:rsidR="00F24C87">
              <w:rPr>
                <w:noProof/>
                <w:webHidden/>
              </w:rPr>
              <w:fldChar w:fldCharType="separate"/>
            </w:r>
            <w:r w:rsidR="00942B77">
              <w:rPr>
                <w:noProof/>
                <w:webHidden/>
              </w:rPr>
              <w:t>17</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1" w:history="1">
            <w:r w:rsidR="00F24C87" w:rsidRPr="003A23D8">
              <w:rPr>
                <w:rStyle w:val="Hyperlink"/>
                <w:noProof/>
                <w:highlight w:val="white"/>
              </w:rPr>
              <w:t>Resumable functions in environments where exceptions are unavailable or banned</w:t>
            </w:r>
            <w:r w:rsidR="00F24C87">
              <w:rPr>
                <w:noProof/>
                <w:webHidden/>
              </w:rPr>
              <w:tab/>
            </w:r>
            <w:r w:rsidR="00F24C87">
              <w:rPr>
                <w:noProof/>
                <w:webHidden/>
              </w:rPr>
              <w:fldChar w:fldCharType="begin"/>
            </w:r>
            <w:r w:rsidR="00F24C87">
              <w:rPr>
                <w:noProof/>
                <w:webHidden/>
              </w:rPr>
              <w:instrText xml:space="preserve"> PAGEREF _Toc416457531 \h </w:instrText>
            </w:r>
            <w:r w:rsidR="00F24C87">
              <w:rPr>
                <w:noProof/>
                <w:webHidden/>
              </w:rPr>
            </w:r>
            <w:r w:rsidR="00F24C87">
              <w:rPr>
                <w:noProof/>
                <w:webHidden/>
              </w:rPr>
              <w:fldChar w:fldCharType="separate"/>
            </w:r>
            <w:r w:rsidR="00942B77">
              <w:rPr>
                <w:noProof/>
                <w:webHidden/>
              </w:rPr>
              <w:t>18</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32" w:history="1">
            <w:r w:rsidR="00F24C87" w:rsidRPr="003A23D8">
              <w:rPr>
                <w:rStyle w:val="Hyperlink"/>
                <w:noProof/>
                <w:highlight w:val="white"/>
              </w:rPr>
              <w:t>Allocation failure</w:t>
            </w:r>
            <w:r w:rsidR="00F24C87">
              <w:rPr>
                <w:noProof/>
                <w:webHidden/>
              </w:rPr>
              <w:tab/>
            </w:r>
            <w:r w:rsidR="00F24C87">
              <w:rPr>
                <w:noProof/>
                <w:webHidden/>
              </w:rPr>
              <w:fldChar w:fldCharType="begin"/>
            </w:r>
            <w:r w:rsidR="00F24C87">
              <w:rPr>
                <w:noProof/>
                <w:webHidden/>
              </w:rPr>
              <w:instrText xml:space="preserve"> PAGEREF _Toc416457532 \h </w:instrText>
            </w:r>
            <w:r w:rsidR="00F24C87">
              <w:rPr>
                <w:noProof/>
                <w:webHidden/>
              </w:rPr>
            </w:r>
            <w:r w:rsidR="00F24C87">
              <w:rPr>
                <w:noProof/>
                <w:webHidden/>
              </w:rPr>
              <w:fldChar w:fldCharType="separate"/>
            </w:r>
            <w:r w:rsidR="00942B77">
              <w:rPr>
                <w:noProof/>
                <w:webHidden/>
              </w:rPr>
              <w:t>18</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33" w:history="1">
            <w:r w:rsidR="00F24C87" w:rsidRPr="003A23D8">
              <w:rPr>
                <w:rStyle w:val="Hyperlink"/>
                <w:noProof/>
              </w:rPr>
              <w:t>Generalizing coroutine’s promise set_exception</w:t>
            </w:r>
            <w:r w:rsidR="00F24C87">
              <w:rPr>
                <w:noProof/>
                <w:webHidden/>
              </w:rPr>
              <w:tab/>
            </w:r>
            <w:r w:rsidR="00F24C87">
              <w:rPr>
                <w:noProof/>
                <w:webHidden/>
              </w:rPr>
              <w:fldChar w:fldCharType="begin"/>
            </w:r>
            <w:r w:rsidR="00F24C87">
              <w:rPr>
                <w:noProof/>
                <w:webHidden/>
              </w:rPr>
              <w:instrText xml:space="preserve"> PAGEREF _Toc416457533 \h </w:instrText>
            </w:r>
            <w:r w:rsidR="00F24C87">
              <w:rPr>
                <w:noProof/>
                <w:webHidden/>
              </w:rPr>
            </w:r>
            <w:r w:rsidR="00F24C87">
              <w:rPr>
                <w:noProof/>
                <w:webHidden/>
              </w:rPr>
              <w:fldChar w:fldCharType="separate"/>
            </w:r>
            <w:r w:rsidR="00942B77">
              <w:rPr>
                <w:noProof/>
                <w:webHidden/>
              </w:rPr>
              <w:t>19</w:t>
            </w:r>
            <w:r w:rsidR="00F24C87">
              <w:rPr>
                <w:noProof/>
                <w:webHidden/>
              </w:rPr>
              <w:fldChar w:fldCharType="end"/>
            </w:r>
          </w:hyperlink>
        </w:p>
        <w:p w:rsidR="00F24C87" w:rsidRDefault="00530371">
          <w:pPr>
            <w:pStyle w:val="TOC2"/>
            <w:tabs>
              <w:tab w:val="right" w:leader="dot" w:pos="9350"/>
            </w:tabs>
            <w:rPr>
              <w:rFonts w:eastAsiaTheme="minorEastAsia"/>
              <w:noProof/>
            </w:rPr>
          </w:pPr>
          <w:hyperlink w:anchor="_Toc416457534" w:history="1">
            <w:r w:rsidR="00F24C87" w:rsidRPr="003A23D8">
              <w:rPr>
                <w:rStyle w:val="Hyperlink"/>
                <w:noProof/>
              </w:rPr>
              <w:t>Await expression: Unwrapping of an eventual value</w:t>
            </w:r>
            <w:r w:rsidR="00F24C87">
              <w:rPr>
                <w:noProof/>
                <w:webHidden/>
              </w:rPr>
              <w:tab/>
            </w:r>
            <w:r w:rsidR="00F24C87">
              <w:rPr>
                <w:noProof/>
                <w:webHidden/>
              </w:rPr>
              <w:fldChar w:fldCharType="begin"/>
            </w:r>
            <w:r w:rsidR="00F24C87">
              <w:rPr>
                <w:noProof/>
                <w:webHidden/>
              </w:rPr>
              <w:instrText xml:space="preserve"> PAGEREF _Toc416457534 \h </w:instrText>
            </w:r>
            <w:r w:rsidR="00F24C87">
              <w:rPr>
                <w:noProof/>
                <w:webHidden/>
              </w:rPr>
            </w:r>
            <w:r w:rsidR="00F24C87">
              <w:rPr>
                <w:noProof/>
                <w:webHidden/>
              </w:rPr>
              <w:fldChar w:fldCharType="separate"/>
            </w:r>
            <w:r w:rsidR="00942B77">
              <w:rPr>
                <w:noProof/>
                <w:webHidden/>
              </w:rPr>
              <w:t>19</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5" w:history="1">
            <w:r w:rsidR="00F24C87" w:rsidRPr="003A23D8">
              <w:rPr>
                <w:rStyle w:val="Hyperlink"/>
                <w:noProof/>
              </w:rPr>
              <w:t>Asynchronous cancellation</w:t>
            </w:r>
            <w:r w:rsidR="00F24C87">
              <w:rPr>
                <w:noProof/>
                <w:webHidden/>
              </w:rPr>
              <w:tab/>
            </w:r>
            <w:r w:rsidR="00F24C87">
              <w:rPr>
                <w:noProof/>
                <w:webHidden/>
              </w:rPr>
              <w:fldChar w:fldCharType="begin"/>
            </w:r>
            <w:r w:rsidR="00F24C87">
              <w:rPr>
                <w:noProof/>
                <w:webHidden/>
              </w:rPr>
              <w:instrText xml:space="preserve"> PAGEREF _Toc416457535 \h </w:instrText>
            </w:r>
            <w:r w:rsidR="00F24C87">
              <w:rPr>
                <w:noProof/>
                <w:webHidden/>
              </w:rPr>
            </w:r>
            <w:r w:rsidR="00F24C87">
              <w:rPr>
                <w:noProof/>
                <w:webHidden/>
              </w:rPr>
              <w:fldChar w:fldCharType="separate"/>
            </w:r>
            <w:r w:rsidR="00942B77">
              <w:rPr>
                <w:noProof/>
                <w:webHidden/>
              </w:rPr>
              <w:t>20</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6" w:history="1">
            <w:r w:rsidR="00F24C87" w:rsidRPr="003A23D8">
              <w:rPr>
                <w:rStyle w:val="Hyperlink"/>
                <w:noProof/>
              </w:rPr>
              <w:t>Stateful Allocators Support</w:t>
            </w:r>
            <w:r w:rsidR="00F24C87">
              <w:rPr>
                <w:noProof/>
                <w:webHidden/>
              </w:rPr>
              <w:tab/>
            </w:r>
            <w:r w:rsidR="00F24C87">
              <w:rPr>
                <w:noProof/>
                <w:webHidden/>
              </w:rPr>
              <w:fldChar w:fldCharType="begin"/>
            </w:r>
            <w:r w:rsidR="00F24C87">
              <w:rPr>
                <w:noProof/>
                <w:webHidden/>
              </w:rPr>
              <w:instrText xml:space="preserve"> PAGEREF _Toc416457536 \h </w:instrText>
            </w:r>
            <w:r w:rsidR="00F24C87">
              <w:rPr>
                <w:noProof/>
                <w:webHidden/>
              </w:rPr>
            </w:r>
            <w:r w:rsidR="00F24C87">
              <w:rPr>
                <w:noProof/>
                <w:webHidden/>
              </w:rPr>
              <w:fldChar w:fldCharType="separate"/>
            </w:r>
            <w:r w:rsidR="00942B77">
              <w:rPr>
                <w:noProof/>
                <w:webHidden/>
              </w:rPr>
              <w:t>21</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7" w:history="1">
            <w:r w:rsidR="00F24C87" w:rsidRPr="003A23D8">
              <w:rPr>
                <w:rStyle w:val="Hyperlink"/>
                <w:noProof/>
              </w:rPr>
              <w:t>Proposed Standard Wording</w:t>
            </w:r>
            <w:r w:rsidR="00F24C87">
              <w:rPr>
                <w:noProof/>
                <w:webHidden/>
              </w:rPr>
              <w:tab/>
            </w:r>
            <w:r w:rsidR="00F24C87">
              <w:rPr>
                <w:noProof/>
                <w:webHidden/>
              </w:rPr>
              <w:fldChar w:fldCharType="begin"/>
            </w:r>
            <w:r w:rsidR="00F24C87">
              <w:rPr>
                <w:noProof/>
                <w:webHidden/>
              </w:rPr>
              <w:instrText xml:space="preserve"> PAGEREF _Toc416457537 \h </w:instrText>
            </w:r>
            <w:r w:rsidR="00F24C87">
              <w:rPr>
                <w:noProof/>
                <w:webHidden/>
              </w:rPr>
            </w:r>
            <w:r w:rsidR="00F24C87">
              <w:rPr>
                <w:noProof/>
                <w:webHidden/>
              </w:rPr>
              <w:fldChar w:fldCharType="separate"/>
            </w:r>
            <w:r w:rsidR="00942B77">
              <w:rPr>
                <w:noProof/>
                <w:webHidden/>
              </w:rPr>
              <w:t>22</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8" w:history="1">
            <w:r w:rsidR="00F24C87" w:rsidRPr="003A23D8">
              <w:rPr>
                <w:rStyle w:val="Hyperlink"/>
                <w:noProof/>
              </w:rPr>
              <w:t>Acknowledgments</w:t>
            </w:r>
            <w:r w:rsidR="00F24C87">
              <w:rPr>
                <w:noProof/>
                <w:webHidden/>
              </w:rPr>
              <w:tab/>
            </w:r>
            <w:r w:rsidR="00F24C87">
              <w:rPr>
                <w:noProof/>
                <w:webHidden/>
              </w:rPr>
              <w:fldChar w:fldCharType="begin"/>
            </w:r>
            <w:r w:rsidR="00F24C87">
              <w:rPr>
                <w:noProof/>
                <w:webHidden/>
              </w:rPr>
              <w:instrText xml:space="preserve"> PAGEREF _Toc416457538 \h </w:instrText>
            </w:r>
            <w:r w:rsidR="00F24C87">
              <w:rPr>
                <w:noProof/>
                <w:webHidden/>
              </w:rPr>
            </w:r>
            <w:r w:rsidR="00F24C87">
              <w:rPr>
                <w:noProof/>
                <w:webHidden/>
              </w:rPr>
              <w:fldChar w:fldCharType="separate"/>
            </w:r>
            <w:r w:rsidR="00942B77">
              <w:rPr>
                <w:noProof/>
                <w:webHidden/>
              </w:rPr>
              <w:t>22</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39" w:history="1">
            <w:r w:rsidR="00F24C87" w:rsidRPr="003A23D8">
              <w:rPr>
                <w:rStyle w:val="Hyperlink"/>
                <w:noProof/>
              </w:rPr>
              <w:t>References</w:t>
            </w:r>
            <w:r w:rsidR="00F24C87">
              <w:rPr>
                <w:noProof/>
                <w:webHidden/>
              </w:rPr>
              <w:tab/>
            </w:r>
            <w:r w:rsidR="00F24C87">
              <w:rPr>
                <w:noProof/>
                <w:webHidden/>
              </w:rPr>
              <w:fldChar w:fldCharType="begin"/>
            </w:r>
            <w:r w:rsidR="00F24C87">
              <w:rPr>
                <w:noProof/>
                <w:webHidden/>
              </w:rPr>
              <w:instrText xml:space="preserve"> PAGEREF _Toc416457539 \h </w:instrText>
            </w:r>
            <w:r w:rsidR="00F24C87">
              <w:rPr>
                <w:noProof/>
                <w:webHidden/>
              </w:rPr>
            </w:r>
            <w:r w:rsidR="00F24C87">
              <w:rPr>
                <w:noProof/>
                <w:webHidden/>
              </w:rPr>
              <w:fldChar w:fldCharType="separate"/>
            </w:r>
            <w:r w:rsidR="00942B77">
              <w:rPr>
                <w:noProof/>
                <w:webHidden/>
              </w:rPr>
              <w:t>22</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40" w:history="1">
            <w:r w:rsidR="00F24C87" w:rsidRPr="003A23D8">
              <w:rPr>
                <w:rStyle w:val="Hyperlink"/>
                <w:noProof/>
              </w:rPr>
              <w:t>Appendix A: An example of generator coroutine implementation</w:t>
            </w:r>
            <w:r w:rsidR="00F24C87">
              <w:rPr>
                <w:noProof/>
                <w:webHidden/>
              </w:rPr>
              <w:tab/>
            </w:r>
            <w:r w:rsidR="00F24C87">
              <w:rPr>
                <w:noProof/>
                <w:webHidden/>
              </w:rPr>
              <w:fldChar w:fldCharType="begin"/>
            </w:r>
            <w:r w:rsidR="00F24C87">
              <w:rPr>
                <w:noProof/>
                <w:webHidden/>
              </w:rPr>
              <w:instrText xml:space="preserve"> PAGEREF _Toc416457540 \h </w:instrText>
            </w:r>
            <w:r w:rsidR="00F24C87">
              <w:rPr>
                <w:noProof/>
                <w:webHidden/>
              </w:rPr>
            </w:r>
            <w:r w:rsidR="00F24C87">
              <w:rPr>
                <w:noProof/>
                <w:webHidden/>
              </w:rPr>
              <w:fldChar w:fldCharType="separate"/>
            </w:r>
            <w:r w:rsidR="00942B77">
              <w:rPr>
                <w:noProof/>
                <w:webHidden/>
              </w:rPr>
              <w:t>23</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41" w:history="1">
            <w:r w:rsidR="00F24C87" w:rsidRPr="003A23D8">
              <w:rPr>
                <w:rStyle w:val="Hyperlink"/>
                <w:noProof/>
              </w:rPr>
              <w:t>Appendix B: boost::future adapters</w:t>
            </w:r>
            <w:r w:rsidR="00F24C87">
              <w:rPr>
                <w:noProof/>
                <w:webHidden/>
              </w:rPr>
              <w:tab/>
            </w:r>
            <w:r w:rsidR="00F24C87">
              <w:rPr>
                <w:noProof/>
                <w:webHidden/>
              </w:rPr>
              <w:fldChar w:fldCharType="begin"/>
            </w:r>
            <w:r w:rsidR="00F24C87">
              <w:rPr>
                <w:noProof/>
                <w:webHidden/>
              </w:rPr>
              <w:instrText xml:space="preserve"> PAGEREF _Toc416457541 \h </w:instrText>
            </w:r>
            <w:r w:rsidR="00F24C87">
              <w:rPr>
                <w:noProof/>
                <w:webHidden/>
              </w:rPr>
            </w:r>
            <w:r w:rsidR="00F24C87">
              <w:rPr>
                <w:noProof/>
                <w:webHidden/>
              </w:rPr>
              <w:fldChar w:fldCharType="separate"/>
            </w:r>
            <w:r w:rsidR="00942B77">
              <w:rPr>
                <w:noProof/>
                <w:webHidden/>
              </w:rPr>
              <w:t>25</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42" w:history="1">
            <w:r w:rsidR="00F24C87" w:rsidRPr="003A23D8">
              <w:rPr>
                <w:rStyle w:val="Hyperlink"/>
                <w:noProof/>
              </w:rPr>
              <w:t>Appendix C: Awaitable adapter over OS async facilities</w:t>
            </w:r>
            <w:r w:rsidR="00F24C87">
              <w:rPr>
                <w:noProof/>
                <w:webHidden/>
              </w:rPr>
              <w:tab/>
            </w:r>
            <w:r w:rsidR="00F24C87">
              <w:rPr>
                <w:noProof/>
                <w:webHidden/>
              </w:rPr>
              <w:fldChar w:fldCharType="begin"/>
            </w:r>
            <w:r w:rsidR="00F24C87">
              <w:rPr>
                <w:noProof/>
                <w:webHidden/>
              </w:rPr>
              <w:instrText xml:space="preserve"> PAGEREF _Toc416457542 \h </w:instrText>
            </w:r>
            <w:r w:rsidR="00F24C87">
              <w:rPr>
                <w:noProof/>
                <w:webHidden/>
              </w:rPr>
            </w:r>
            <w:r w:rsidR="00F24C87">
              <w:rPr>
                <w:noProof/>
                <w:webHidden/>
              </w:rPr>
              <w:fldChar w:fldCharType="separate"/>
            </w:r>
            <w:r w:rsidR="00942B77">
              <w:rPr>
                <w:noProof/>
                <w:webHidden/>
              </w:rPr>
              <w:t>26</w:t>
            </w:r>
            <w:r w:rsidR="00F24C87">
              <w:rPr>
                <w:noProof/>
                <w:webHidden/>
              </w:rPr>
              <w:fldChar w:fldCharType="end"/>
            </w:r>
          </w:hyperlink>
        </w:p>
        <w:p w:rsidR="00F24C87" w:rsidRDefault="00530371">
          <w:pPr>
            <w:pStyle w:val="TOC1"/>
            <w:tabs>
              <w:tab w:val="right" w:leader="dot" w:pos="9350"/>
            </w:tabs>
            <w:rPr>
              <w:rFonts w:eastAsiaTheme="minorEastAsia"/>
              <w:noProof/>
            </w:rPr>
          </w:pPr>
          <w:hyperlink w:anchor="_Toc416457543" w:history="1">
            <w:r w:rsidR="00F24C87" w:rsidRPr="003A23D8">
              <w:rPr>
                <w:rStyle w:val="Hyperlink"/>
                <w:noProof/>
              </w:rPr>
              <w:t>Appendix D: Exceptionless error propagation with boost::future</w:t>
            </w:r>
            <w:r w:rsidR="00F24C87">
              <w:rPr>
                <w:noProof/>
                <w:webHidden/>
              </w:rPr>
              <w:tab/>
            </w:r>
            <w:r w:rsidR="00F24C87">
              <w:rPr>
                <w:noProof/>
                <w:webHidden/>
              </w:rPr>
              <w:fldChar w:fldCharType="begin"/>
            </w:r>
            <w:r w:rsidR="00F24C87">
              <w:rPr>
                <w:noProof/>
                <w:webHidden/>
              </w:rPr>
              <w:instrText xml:space="preserve"> PAGEREF _Toc416457543 \h </w:instrText>
            </w:r>
            <w:r w:rsidR="00F24C87">
              <w:rPr>
                <w:noProof/>
                <w:webHidden/>
              </w:rPr>
            </w:r>
            <w:r w:rsidR="00F24C87">
              <w:rPr>
                <w:noProof/>
                <w:webHidden/>
              </w:rPr>
              <w:fldChar w:fldCharType="separate"/>
            </w:r>
            <w:r w:rsidR="00942B77">
              <w:rPr>
                <w:noProof/>
                <w:webHidden/>
              </w:rPr>
              <w:t>27</w:t>
            </w:r>
            <w:r w:rsidR="00F24C87">
              <w:rPr>
                <w:noProof/>
                <w:webHidden/>
              </w:rPr>
              <w:fldChar w:fldCharType="end"/>
            </w:r>
          </w:hyperlink>
        </w:p>
        <w:p w:rsidR="00ED5029" w:rsidRDefault="00ED5029" w:rsidP="00ED5029">
          <w:r>
            <w:rPr>
              <w:b/>
              <w:bCs/>
              <w:noProof/>
            </w:rPr>
            <w:fldChar w:fldCharType="end"/>
          </w:r>
        </w:p>
      </w:sdtContent>
    </w:sdt>
    <w:p w:rsidR="005F46D0" w:rsidRDefault="005F46D0" w:rsidP="005F46D0">
      <w:pPr>
        <w:pStyle w:val="Heading1"/>
      </w:pPr>
      <w:bookmarkStart w:id="1" w:name="_Toc416457494"/>
      <w:r>
        <w:t>Revisions and History</w:t>
      </w:r>
      <w:bookmarkEnd w:id="1"/>
    </w:p>
    <w:p w:rsidR="00635E4E" w:rsidRDefault="00912721" w:rsidP="00912721">
      <w:r>
        <w:t>This document supersedes</w:t>
      </w:r>
      <w:r w:rsidR="00976057">
        <w:t xml:space="preserve"> </w:t>
      </w:r>
      <w:r w:rsidR="00635E4E">
        <w:t>N4286</w:t>
      </w:r>
      <w:r w:rsidR="00976057">
        <w:t>.</w:t>
      </w:r>
      <w:r>
        <w:t xml:space="preserve"> </w:t>
      </w:r>
      <w:r w:rsidR="00E73ADD">
        <w:t xml:space="preserve">Changes relative to </w:t>
      </w:r>
      <w:r w:rsidR="00635E4E">
        <w:t>N4286</w:t>
      </w:r>
      <w:r w:rsidR="00E73ADD">
        <w:t xml:space="preserve"> include</w:t>
      </w:r>
      <w:r w:rsidR="00635E4E">
        <w:t>:</w:t>
      </w:r>
      <w:r w:rsidR="00E73ADD">
        <w:t xml:space="preserve"> </w:t>
      </w:r>
    </w:p>
    <w:p w:rsidR="00912721" w:rsidRDefault="00976057" w:rsidP="00B816EB">
      <w:pPr>
        <w:pStyle w:val="ListParagraph"/>
        <w:numPr>
          <w:ilvl w:val="0"/>
          <w:numId w:val="8"/>
        </w:numPr>
      </w:pPr>
      <w:r>
        <w:t>renam</w:t>
      </w:r>
      <w:r w:rsidR="00E73ADD">
        <w:t>ing</w:t>
      </w:r>
      <w:r>
        <w:t xml:space="preserve"> </w:t>
      </w:r>
      <w:r w:rsidR="00635E4E">
        <w:t>customization point</w:t>
      </w:r>
      <w:r w:rsidR="009D5E9B">
        <w:t>s</w:t>
      </w:r>
      <w:r w:rsidR="00635E4E">
        <w:t xml:space="preserve"> back to </w:t>
      </w:r>
      <w:r w:rsidR="002E1E8F">
        <w:t>resumable</w:t>
      </w:r>
      <w:r w:rsidR="007B0B15">
        <w:t>_traits</w:t>
      </w:r>
      <w:r>
        <w:t xml:space="preserve"> and </w:t>
      </w:r>
      <w:r w:rsidR="002E1E8F">
        <w:t>resumable</w:t>
      </w:r>
      <w:r w:rsidR="007B0B15">
        <w:t>_handle</w:t>
      </w:r>
      <w:r>
        <w:t xml:space="preserve"> </w:t>
      </w:r>
      <w:r w:rsidR="00635E4E">
        <w:t>as they were in N4134;</w:t>
      </w:r>
    </w:p>
    <w:p w:rsidR="00635E4E" w:rsidRDefault="00635E4E" w:rsidP="00B816EB">
      <w:pPr>
        <w:pStyle w:val="ListParagraph"/>
        <w:numPr>
          <w:ilvl w:val="0"/>
          <w:numId w:val="8"/>
        </w:numPr>
      </w:pPr>
      <w:r>
        <w:t xml:space="preserve">changing requirements on </w:t>
      </w:r>
      <w:r w:rsidR="000A5CFE">
        <w:t xml:space="preserve">the </w:t>
      </w:r>
      <w:r>
        <w:t>return type of initial_suspend() and final_suspend() to be lexically convertible to bool;</w:t>
      </w:r>
    </w:p>
    <w:p w:rsidR="00635E4E" w:rsidRDefault="00635E4E" w:rsidP="00B816EB">
      <w:pPr>
        <w:pStyle w:val="ListParagraph"/>
        <w:numPr>
          <w:ilvl w:val="0"/>
          <w:numId w:val="8"/>
        </w:numPr>
      </w:pPr>
      <w:r>
        <w:t>chang</w:t>
      </w:r>
      <w:r w:rsidR="009D5E9B">
        <w:t>ing</w:t>
      </w:r>
      <w:r>
        <w:t xml:space="preserve"> requirements on </w:t>
      </w:r>
      <w:r w:rsidR="000A5CFE">
        <w:t xml:space="preserve">the </w:t>
      </w:r>
      <w:r>
        <w:t xml:space="preserve">return type of yield_value() to be either </w:t>
      </w:r>
      <w:r w:rsidR="00341B5B">
        <w:t xml:space="preserve">of a </w:t>
      </w:r>
      <w:r>
        <w:t xml:space="preserve">void </w:t>
      </w:r>
      <w:r w:rsidR="00341B5B">
        <w:t xml:space="preserve">type </w:t>
      </w:r>
      <w:r>
        <w:t xml:space="preserve">or a type lexically </w:t>
      </w:r>
      <w:r w:rsidR="009D5E9B">
        <w:t>convertible to b</w:t>
      </w:r>
      <w:r>
        <w:t>ool</w:t>
      </w:r>
      <w:r w:rsidR="009D5E9B">
        <w:t>;</w:t>
      </w:r>
    </w:p>
    <w:p w:rsidR="00635E4E" w:rsidRDefault="00635E4E" w:rsidP="00B816EB">
      <w:pPr>
        <w:pStyle w:val="ListParagraph"/>
        <w:numPr>
          <w:ilvl w:val="0"/>
          <w:numId w:val="8"/>
        </w:numPr>
      </w:pPr>
      <w:r>
        <w:lastRenderedPageBreak/>
        <w:t>making</w:t>
      </w:r>
      <w:r w:rsidR="000A5CFE">
        <w:t xml:space="preserve"> a</w:t>
      </w:r>
      <w:r>
        <w:t xml:space="preserve"> set_result member function optional in a promise type</w:t>
      </w:r>
      <w:r w:rsidR="00341B5B">
        <w:t>;</w:t>
      </w:r>
      <w:r>
        <w:t xml:space="preserve"> </w:t>
      </w:r>
      <w:r w:rsidR="00341B5B">
        <w:t xml:space="preserve">the </w:t>
      </w:r>
      <w:r w:rsidR="00B816EB">
        <w:t>absence</w:t>
      </w:r>
      <w:r>
        <w:t xml:space="preserve"> of </w:t>
      </w:r>
      <w:r w:rsidR="009D5E9B">
        <w:t xml:space="preserve">a </w:t>
      </w:r>
      <w:r>
        <w:t xml:space="preserve">set_result indicates that resumable function does not support an eventual return value and using await operator or </w:t>
      </w:r>
      <w:r w:rsidR="000A5CFE">
        <w:t>for-</w:t>
      </w:r>
      <w:r>
        <w:t>await statement is not allowed</w:t>
      </w:r>
      <w:r w:rsidR="000D5E47">
        <w:t xml:space="preserve"> in resumable functions with such promise</w:t>
      </w:r>
      <w:r w:rsidR="009D5E9B">
        <w:t>;</w:t>
      </w:r>
    </w:p>
    <w:p w:rsidR="00635E4E" w:rsidRDefault="00635E4E" w:rsidP="00B816EB">
      <w:pPr>
        <w:pStyle w:val="ListParagraph"/>
        <w:numPr>
          <w:ilvl w:val="0"/>
          <w:numId w:val="8"/>
        </w:numPr>
      </w:pPr>
      <w:r>
        <w:t>altered cancellation mechanism in resumable functions</w:t>
      </w:r>
      <w:r w:rsidR="00341B5B">
        <w:t>;</w:t>
      </w:r>
      <w:r>
        <w:t xml:space="preserve"> </w:t>
      </w:r>
      <w:r w:rsidR="00341B5B">
        <w:t>i</w:t>
      </w:r>
      <w:r>
        <w:t xml:space="preserve">nstead of using cancellation_requested() member function in a promise to indicate that on the next resume </w:t>
      </w:r>
      <w:r w:rsidR="009D5E9B">
        <w:t xml:space="preserve">resumable function need to be cancelled, an explicit member function destroy() is added to </w:t>
      </w:r>
      <w:r w:rsidR="000A5CFE">
        <w:t xml:space="preserve">the </w:t>
      </w:r>
      <w:r w:rsidR="009D5E9B">
        <w:t>resumable_handle</w:t>
      </w:r>
      <w:r w:rsidR="00F810FE">
        <w:t>. A destroy() member function can be invoked</w:t>
      </w:r>
      <w:r w:rsidR="009D5E9B">
        <w:t xml:space="preserve"> to force resumption of c</w:t>
      </w:r>
      <w:r w:rsidR="00341B5B">
        <w:t xml:space="preserve">oroutine to go on </w:t>
      </w:r>
      <w:r w:rsidR="00F810FE">
        <w:t>the</w:t>
      </w:r>
      <w:r w:rsidR="00341B5B">
        <w:t xml:space="preserve"> cancel path;</w:t>
      </w:r>
    </w:p>
    <w:p w:rsidR="00341B5B" w:rsidRDefault="00341B5B" w:rsidP="00B816EB">
      <w:pPr>
        <w:pStyle w:val="ListParagraph"/>
        <w:numPr>
          <w:ilvl w:val="0"/>
          <w:numId w:val="8"/>
        </w:numPr>
      </w:pPr>
      <w:r>
        <w:t>added resume(), destroy(), and done() member functions to resumable_handle;</w:t>
      </w:r>
    </w:p>
    <w:p w:rsidR="00341B5B" w:rsidRDefault="00341B5B" w:rsidP="00B816EB">
      <w:pPr>
        <w:pStyle w:val="ListParagraph"/>
        <w:numPr>
          <w:ilvl w:val="0"/>
          <w:numId w:val="8"/>
        </w:numPr>
      </w:pPr>
      <w:r>
        <w:t>moved proposed wording into a separate document N4302;</w:t>
      </w:r>
    </w:p>
    <w:p w:rsidR="00B816EB" w:rsidRDefault="00B816EB" w:rsidP="00B816EB">
      <w:pPr>
        <w:pStyle w:val="ListParagraph"/>
        <w:numPr>
          <w:ilvl w:val="0"/>
          <w:numId w:val="8"/>
        </w:numPr>
      </w:pPr>
      <w:r>
        <w:t>removed trivial awaitables suspend_always, suspend_never and suspend_if; switching yield_value, initial_suspend, and final_suspend to return bool eliminated the need for those;</w:t>
      </w:r>
    </w:p>
    <w:p w:rsidR="00606619" w:rsidRDefault="00606619" w:rsidP="00606619">
      <w:pPr>
        <w:pStyle w:val="Heading1"/>
      </w:pPr>
      <w:bookmarkStart w:id="2" w:name="_Toc416457495"/>
      <w:r>
        <w:t>Terms and Definitions</w:t>
      </w:r>
      <w:bookmarkEnd w:id="2"/>
    </w:p>
    <w:p w:rsidR="00606619" w:rsidRDefault="00606619" w:rsidP="00606619">
      <w:pPr>
        <w:pStyle w:val="Heading2"/>
      </w:pPr>
      <w:bookmarkStart w:id="3" w:name="_Toc416457496"/>
      <w:r>
        <w:t>Coroutine</w:t>
      </w:r>
      <w:bookmarkEnd w:id="3"/>
    </w:p>
    <w:p w:rsidR="00606619" w:rsidRDefault="00606619" w:rsidP="00606619">
      <w:r>
        <w:t xml:space="preserve">A generalized routine that in addition to traditional </w:t>
      </w:r>
      <w:r w:rsidR="0002459C">
        <w:t>sub</w:t>
      </w:r>
      <w:r>
        <w:t>routine o</w:t>
      </w:r>
      <w:r w:rsidR="0084604E">
        <w:t xml:space="preserve">perations </w:t>
      </w:r>
      <w:r w:rsidR="00A910A9">
        <w:t>such as</w:t>
      </w:r>
      <w:r w:rsidR="0084604E">
        <w:t xml:space="preserve"> invoke and return</w:t>
      </w:r>
      <w:r w:rsidR="00502668">
        <w:t xml:space="preserve"> </w:t>
      </w:r>
      <w:r>
        <w:t>supports suspend and resume operations</w:t>
      </w:r>
      <w:r w:rsidR="00F177B0">
        <w:t xml:space="preserve">. </w:t>
      </w:r>
    </w:p>
    <w:p w:rsidR="00606619" w:rsidRDefault="00606619" w:rsidP="00606619">
      <w:pPr>
        <w:pStyle w:val="Heading2"/>
      </w:pPr>
      <w:bookmarkStart w:id="4" w:name="_Toc416457497"/>
      <w:r>
        <w:t>Coroutine State</w:t>
      </w:r>
      <w:r w:rsidR="00C83DAB">
        <w:t xml:space="preserve"> / Coroutine Frame</w:t>
      </w:r>
      <w:bookmarkEnd w:id="4"/>
    </w:p>
    <w:p w:rsidR="00606619" w:rsidRDefault="00AC0541" w:rsidP="00606619">
      <w:r>
        <w:t>A s</w:t>
      </w:r>
      <w:r w:rsidR="00606619">
        <w:t xml:space="preserve">tate that is </w:t>
      </w:r>
      <w:r w:rsidR="00F177B0">
        <w:t xml:space="preserve">created when coroutine is </w:t>
      </w:r>
      <w:r w:rsidR="0033307A">
        <w:t xml:space="preserve">first </w:t>
      </w:r>
      <w:r w:rsidR="00F177B0">
        <w:t xml:space="preserve">invoked and destroyed once coroutine execution completes. Coroutine state includes </w:t>
      </w:r>
      <w:r w:rsidR="002071AB">
        <w:t>a cor</w:t>
      </w:r>
      <w:r w:rsidR="0033307A">
        <w:t>outine promise, formal parameters</w:t>
      </w:r>
      <w:r w:rsidR="002071AB">
        <w:t>, variables and temporaries with automatic storage duration</w:t>
      </w:r>
      <w:r w:rsidR="000525AC">
        <w:t xml:space="preserve"> declared in the coroutine body and an implementation defined platform context</w:t>
      </w:r>
      <w:r w:rsidR="00AD1FE1">
        <w:t>. A platform context may contain</w:t>
      </w:r>
      <w:r w:rsidR="000525AC">
        <w:t xml:space="preserve"> </w:t>
      </w:r>
      <w:r w:rsidR="00C21CED">
        <w:t xml:space="preserve">room </w:t>
      </w:r>
      <w:r w:rsidR="00AD1FE1">
        <w:t>to save and restore platform specific data as needed to implement suspend and resume operations.</w:t>
      </w:r>
    </w:p>
    <w:p w:rsidR="002071AB" w:rsidRDefault="002071AB" w:rsidP="002071AB">
      <w:pPr>
        <w:pStyle w:val="Heading2"/>
      </w:pPr>
      <w:bookmarkStart w:id="5" w:name="_Toc416457498"/>
      <w:r>
        <w:t>Coroutine Promise</w:t>
      </w:r>
      <w:bookmarkEnd w:id="5"/>
    </w:p>
    <w:p w:rsidR="002071AB" w:rsidRDefault="00AC0541" w:rsidP="002071AB">
      <w:r>
        <w:t>A coroutine promise contains l</w:t>
      </w:r>
      <w:r w:rsidR="002071AB">
        <w:t xml:space="preserve">ibrary specific data </w:t>
      </w:r>
      <w:r w:rsidR="00C21CED">
        <w:t>required for implementation of</w:t>
      </w:r>
      <w:r w:rsidR="009420CD">
        <w:t xml:space="preserve"> a</w:t>
      </w:r>
      <w:r w:rsidR="000525AC">
        <w:t xml:space="preserve"> higher-level abstraction </w:t>
      </w:r>
      <w:r w:rsidR="00C21CED">
        <w:t xml:space="preserve">exposed </w:t>
      </w:r>
      <w:r w:rsidR="000525AC">
        <w:t>by a coroutine. For example, a coroutine implementing a task</w:t>
      </w:r>
      <w:r w:rsidR="00B85613">
        <w:t>-</w:t>
      </w:r>
      <w:r w:rsidR="000525AC">
        <w:t xml:space="preserve">like semantics providing an eventual value </w:t>
      </w:r>
      <w:r w:rsidR="0002459C">
        <w:t>via</w:t>
      </w:r>
      <w:r w:rsidR="000525AC">
        <w:t xml:space="preserve"> std::future&lt;T&gt; </w:t>
      </w:r>
      <w:r w:rsidR="00C61195">
        <w:t>is likel</w:t>
      </w:r>
      <w:r w:rsidR="00DA70F1">
        <w:t>y to</w:t>
      </w:r>
      <w:r w:rsidR="000525AC">
        <w:t xml:space="preserve"> have a coroutine promise that contains std::promise&lt;T&gt;. A coroutine implementing a generator may have </w:t>
      </w:r>
      <w:r w:rsidR="00C21CED">
        <w:t xml:space="preserve">a </w:t>
      </w:r>
      <w:r w:rsidR="00DA70F1">
        <w:t xml:space="preserve">promise that stores </w:t>
      </w:r>
      <w:r w:rsidR="0027679E">
        <w:t>a current value to be yielded</w:t>
      </w:r>
      <w:r w:rsidR="000525AC">
        <w:t>.</w:t>
      </w:r>
    </w:p>
    <w:p w:rsidR="000525AC" w:rsidRDefault="000525AC" w:rsidP="000525AC">
      <w:pPr>
        <w:pStyle w:val="Heading2"/>
      </w:pPr>
      <w:bookmarkStart w:id="6" w:name="_Toc416457499"/>
      <w:r>
        <w:t xml:space="preserve">Coroutine </w:t>
      </w:r>
      <w:r w:rsidR="0033307A">
        <w:t>Object / Coroutine Handle / Return Object of the Coroutine</w:t>
      </w:r>
      <w:bookmarkEnd w:id="6"/>
    </w:p>
    <w:p w:rsidR="000525AC" w:rsidRPr="000525AC" w:rsidRDefault="000525AC" w:rsidP="000525AC">
      <w:r>
        <w:t xml:space="preserve">An object </w:t>
      </w:r>
      <w:r w:rsidR="006B271C">
        <w:t>returned from an</w:t>
      </w:r>
      <w:r w:rsidR="00A910A9">
        <w:t xml:space="preserve"> initial</w:t>
      </w:r>
      <w:r w:rsidR="006B271C">
        <w:t xml:space="preserve"> invocation of a coroutine. A library </w:t>
      </w:r>
      <w:r w:rsidR="00DA70F1">
        <w:t xml:space="preserve">developer </w:t>
      </w:r>
      <w:r w:rsidR="006B271C">
        <w:t xml:space="preserve">defines the higher-level semantics exposed by the coroutine </w:t>
      </w:r>
      <w:r w:rsidR="0033307A">
        <w:t>object</w:t>
      </w:r>
      <w:r w:rsidR="006B271C">
        <w:t xml:space="preserve">. For example, generator coroutines can </w:t>
      </w:r>
      <w:r w:rsidR="00C21CED">
        <w:t>provide an</w:t>
      </w:r>
      <w:r w:rsidR="006B271C">
        <w:t xml:space="preserve"> </w:t>
      </w:r>
      <w:r w:rsidR="00A15673">
        <w:t xml:space="preserve">input </w:t>
      </w:r>
      <w:r w:rsidR="006B271C">
        <w:t xml:space="preserve">iterator that allows to consume values produced by the generator. For task-like coroutines, coroutine </w:t>
      </w:r>
      <w:r w:rsidR="00C21CED">
        <w:t>object</w:t>
      </w:r>
      <w:r w:rsidR="006B271C">
        <w:t xml:space="preserve"> can be used to obtain</w:t>
      </w:r>
      <w:r w:rsidR="00AC0541">
        <w:t xml:space="preserve"> an</w:t>
      </w:r>
      <w:r w:rsidR="006B271C">
        <w:t xml:space="preserve"> eventual value</w:t>
      </w:r>
      <w:r w:rsidR="00AC0541">
        <w:t xml:space="preserve"> (future&lt;T&gt;, for example)</w:t>
      </w:r>
      <w:r w:rsidR="006B271C">
        <w:t>.</w:t>
      </w:r>
      <w:r w:rsidR="0033307A">
        <w:t xml:space="preserve"> </w:t>
      </w:r>
    </w:p>
    <w:p w:rsidR="000525AC" w:rsidRDefault="000525AC" w:rsidP="000525AC">
      <w:pPr>
        <w:pStyle w:val="Heading2"/>
      </w:pPr>
      <w:bookmarkStart w:id="7" w:name="_Toc416457500"/>
      <w:r>
        <w:t>Generator</w:t>
      </w:r>
      <w:bookmarkEnd w:id="7"/>
    </w:p>
    <w:p w:rsidR="000525AC" w:rsidRPr="000525AC" w:rsidRDefault="000525AC" w:rsidP="000525AC">
      <w:r>
        <w:t xml:space="preserve">A coroutine that </w:t>
      </w:r>
      <w:r w:rsidR="00824C8C">
        <w:t xml:space="preserve">provides </w:t>
      </w:r>
      <w:r w:rsidR="00DB0A3F">
        <w:t>a</w:t>
      </w:r>
      <w:r>
        <w:t xml:space="preserve"> </w:t>
      </w:r>
      <w:r w:rsidR="00824C8C">
        <w:t>sequence of values</w:t>
      </w:r>
      <w:r>
        <w:t xml:space="preserve">. </w:t>
      </w:r>
      <w:r w:rsidR="00814029">
        <w:t>The b</w:t>
      </w:r>
      <w:r>
        <w:t xml:space="preserve">ody of the generator coroutine uses a </w:t>
      </w:r>
      <w:r w:rsidRPr="00281C74">
        <w:rPr>
          <w:b/>
        </w:rPr>
        <w:t>yield</w:t>
      </w:r>
      <w:r>
        <w:t xml:space="preserve"> </w:t>
      </w:r>
      <w:r w:rsidR="00A94AD6">
        <w:t xml:space="preserve">statement </w:t>
      </w:r>
      <w:r w:rsidR="00387341">
        <w:t xml:space="preserve">to specify </w:t>
      </w:r>
      <w:r w:rsidR="00814029">
        <w:t>a</w:t>
      </w:r>
      <w:r w:rsidR="00387341">
        <w:t xml:space="preserve"> value to be </w:t>
      </w:r>
      <w:r w:rsidR="00DB0A3F">
        <w:t>passed</w:t>
      </w:r>
      <w:r w:rsidR="00DA70F1">
        <w:t xml:space="preserve"> to</w:t>
      </w:r>
      <w:r w:rsidR="00DB0A3F">
        <w:t xml:space="preserve"> the consumer. Emitting a value</w:t>
      </w:r>
      <w:r w:rsidR="00DA70F1">
        <w:t xml:space="preserve"> suspends the coroutine, invokin</w:t>
      </w:r>
      <w:r w:rsidR="00DB0A3F">
        <w:t>g a pull operation on a channel</w:t>
      </w:r>
      <w:r w:rsidR="00DA70F1">
        <w:t xml:space="preserve"> resumes the coroutine</w:t>
      </w:r>
      <w:r w:rsidR="00DB0A3F">
        <w:t>.</w:t>
      </w:r>
      <w:r>
        <w:t xml:space="preserve"> </w:t>
      </w:r>
    </w:p>
    <w:p w:rsidR="00606619" w:rsidRDefault="00F177B0" w:rsidP="00F177B0">
      <w:pPr>
        <w:pStyle w:val="Heading2"/>
      </w:pPr>
      <w:bookmarkStart w:id="8" w:name="_Toc416457501"/>
      <w:r>
        <w:lastRenderedPageBreak/>
        <w:t>Stackless Coroutine</w:t>
      </w:r>
      <w:bookmarkEnd w:id="8"/>
    </w:p>
    <w:p w:rsidR="00F177B0" w:rsidRDefault="00B85613" w:rsidP="00F177B0">
      <w:r>
        <w:t>A s</w:t>
      </w:r>
      <w:r w:rsidR="00F177B0">
        <w:t>tackless coroutine</w:t>
      </w:r>
      <w:r w:rsidR="00281C74">
        <w:t xml:space="preserve"> is a coroutine which</w:t>
      </w:r>
      <w:r w:rsidR="00F177B0">
        <w:t xml:space="preserve"> state includes variables and temporaries with automatic storage duratio</w:t>
      </w:r>
      <w:r w:rsidR="002E15C6">
        <w:t>n in the body of the coroutine</w:t>
      </w:r>
      <w:r w:rsidR="00DB0A3F">
        <w:t xml:space="preserve"> and </w:t>
      </w:r>
      <w:r w:rsidR="002E15C6" w:rsidRPr="00AC0541">
        <w:rPr>
          <w:b/>
        </w:rPr>
        <w:t>does not</w:t>
      </w:r>
      <w:r w:rsidR="002E15C6">
        <w:t xml:space="preserve"> include the call stack.</w:t>
      </w:r>
      <w:r w:rsidR="00DB0A3F">
        <w:t xml:space="preserve"> </w:t>
      </w:r>
    </w:p>
    <w:p w:rsidR="00F177B0" w:rsidRDefault="00F177B0" w:rsidP="00F177B0">
      <w:pPr>
        <w:pStyle w:val="Heading2"/>
      </w:pPr>
      <w:bookmarkStart w:id="9" w:name="_Toc416457502"/>
      <w:r>
        <w:t>Stack</w:t>
      </w:r>
      <w:r w:rsidR="00E82370">
        <w:t>ful</w:t>
      </w:r>
      <w:r>
        <w:t xml:space="preserve"> Coroutine</w:t>
      </w:r>
      <w:r w:rsidR="00A94AD6">
        <w:t xml:space="preserve"> / Fiber / User-Mode thread</w:t>
      </w:r>
      <w:bookmarkEnd w:id="9"/>
    </w:p>
    <w:p w:rsidR="00F177B0" w:rsidRDefault="00B85613" w:rsidP="00F177B0">
      <w:r>
        <w:t>A stackful coroutine state</w:t>
      </w:r>
      <w:r w:rsidR="00E82370">
        <w:t xml:space="preserve"> </w:t>
      </w:r>
      <w:r w:rsidR="00AC0541" w:rsidRPr="002C6F4A">
        <w:rPr>
          <w:b/>
        </w:rPr>
        <w:t>include</w:t>
      </w:r>
      <w:r w:rsidR="00A94AD6" w:rsidRPr="002C6F4A">
        <w:rPr>
          <w:b/>
        </w:rPr>
        <w:t>s</w:t>
      </w:r>
      <w:r w:rsidR="00E82370">
        <w:t xml:space="preserve"> </w:t>
      </w:r>
      <w:r>
        <w:t xml:space="preserve">the </w:t>
      </w:r>
      <w:r w:rsidR="00E82370">
        <w:t>full call stack associate</w:t>
      </w:r>
      <w:r w:rsidR="0033307A">
        <w:t>d</w:t>
      </w:r>
      <w:r w:rsidR="00E82370">
        <w:t xml:space="preserve"> with </w:t>
      </w:r>
      <w:r w:rsidR="00A94AD6">
        <w:t xml:space="preserve">its </w:t>
      </w:r>
      <w:r w:rsidR="00E82370">
        <w:t>execution enabling suspension from nested stack frames</w:t>
      </w:r>
      <w:r w:rsidR="00491A66">
        <w:t>. Stackful coroutines are equivalent to fibers or user-mode threads.</w:t>
      </w:r>
    </w:p>
    <w:p w:rsidR="00A910A9" w:rsidRDefault="00A910A9" w:rsidP="00A910A9">
      <w:pPr>
        <w:pStyle w:val="Heading2"/>
      </w:pPr>
      <w:bookmarkStart w:id="10" w:name="_Toc416457503"/>
      <w:r>
        <w:t>Split Stack</w:t>
      </w:r>
      <w:r w:rsidR="00281C74">
        <w:t xml:space="preserve"> / Linked Stack</w:t>
      </w:r>
      <w:r w:rsidR="00A21F6C">
        <w:t xml:space="preserve"> / Segmented Stack</w:t>
      </w:r>
      <w:bookmarkEnd w:id="10"/>
    </w:p>
    <w:p w:rsidR="00A910A9" w:rsidRPr="00A910A9" w:rsidRDefault="00A910A9" w:rsidP="00A910A9">
      <w:r>
        <w:t xml:space="preserve">A compiler / linker technology that enables non-contiguous stacks. </w:t>
      </w:r>
    </w:p>
    <w:p w:rsidR="00F177B0" w:rsidRDefault="00F177B0" w:rsidP="00F177B0">
      <w:pPr>
        <w:pStyle w:val="Heading2"/>
      </w:pPr>
      <w:bookmarkStart w:id="11" w:name="_Toc416457504"/>
      <w:r>
        <w:t>Resumable Function</w:t>
      </w:r>
      <w:bookmarkEnd w:id="11"/>
    </w:p>
    <w:p w:rsidR="00A910A9" w:rsidRDefault="00F177B0" w:rsidP="00F177B0">
      <w:r>
        <w:t>Proposed C++ language mechanism to implement stackless coroutines.</w:t>
      </w:r>
    </w:p>
    <w:p w:rsidR="000D5E47" w:rsidRDefault="000D5E47" w:rsidP="000D5E47">
      <w:pPr>
        <w:pStyle w:val="Heading2"/>
      </w:pPr>
      <w:bookmarkStart w:id="12" w:name="_Toc416457505"/>
      <w:r>
        <w:t>Suspend/Resume Point</w:t>
      </w:r>
      <w:bookmarkEnd w:id="12"/>
    </w:p>
    <w:p w:rsidR="000D5E47" w:rsidRPr="00F177B0" w:rsidRDefault="000D5E47" w:rsidP="000D5E47">
      <w:r>
        <w:t>A point at which execution of</w:t>
      </w:r>
      <w:r w:rsidR="000A5CFE">
        <w:t xml:space="preserve"> a</w:t>
      </w:r>
      <w:r>
        <w:t xml:space="preserve"> resumable function can be suspended with </w:t>
      </w:r>
      <w:r w:rsidR="000A5CFE">
        <w:t xml:space="preserve">a </w:t>
      </w:r>
      <w:r>
        <w:t>possibility to be resumed at a later time.</w:t>
      </w:r>
    </w:p>
    <w:p w:rsidR="000D5E47" w:rsidRDefault="000D5E47" w:rsidP="000D5E47">
      <w:pPr>
        <w:pStyle w:val="Heading2"/>
      </w:pPr>
      <w:bookmarkStart w:id="13" w:name="_Toc416457506"/>
      <w:r>
        <w:t>Initial Suspend/Resume Point</w:t>
      </w:r>
      <w:bookmarkEnd w:id="13"/>
    </w:p>
    <w:p w:rsidR="000D5E47" w:rsidRPr="00F177B0" w:rsidRDefault="000D5E47" w:rsidP="000D5E47">
      <w:r>
        <w:t>A suspend resume point that occurs prior to executing user-authored body of the resumable function.</w:t>
      </w:r>
    </w:p>
    <w:p w:rsidR="000D5E47" w:rsidRDefault="000D5E47" w:rsidP="000D5E47">
      <w:pPr>
        <w:pStyle w:val="Heading2"/>
      </w:pPr>
      <w:bookmarkStart w:id="14" w:name="_Toc416457507"/>
      <w:r>
        <w:t>Final Suspend/Resume Point</w:t>
      </w:r>
      <w:bookmarkEnd w:id="14"/>
    </w:p>
    <w:p w:rsidR="000D5E47" w:rsidRPr="00F177B0" w:rsidRDefault="00417C06" w:rsidP="00F177B0">
      <w:r>
        <w:t>A suspend resume point that occurs after executing user-authored body of the resumable function, but, before resumable function state is destroyed.</w:t>
      </w:r>
    </w:p>
    <w:p w:rsidR="005F46D0" w:rsidRDefault="00912721" w:rsidP="005F46D0">
      <w:pPr>
        <w:pStyle w:val="Heading1"/>
      </w:pPr>
      <w:bookmarkStart w:id="15" w:name="_Toc416457508"/>
      <w:r>
        <w:t>Discussion</w:t>
      </w:r>
      <w:bookmarkEnd w:id="15"/>
    </w:p>
    <w:p w:rsidR="005F46D0" w:rsidRDefault="005F46D0" w:rsidP="005F46D0">
      <w:r>
        <w:t>Motivation for extending C++ language and libraries to support coroutine</w:t>
      </w:r>
      <w:r w:rsidR="00EF1ED5">
        <w:t>s</w:t>
      </w:r>
      <w:r>
        <w:t xml:space="preserve"> was covered by papers N3858 (resumable functions) and N3985 (A proposal to add coroutines to C++ standard library) and will not be repeated here.</w:t>
      </w:r>
    </w:p>
    <w:p w:rsidR="00912721" w:rsidRDefault="00912721" w:rsidP="005F46D0">
      <w:r>
        <w:t>Design goals for th</w:t>
      </w:r>
      <w:r w:rsidR="00EF1ED5">
        <w:t>is</w:t>
      </w:r>
      <w:r>
        <w:t xml:space="preserve"> revision </w:t>
      </w:r>
      <w:r w:rsidR="00EF1ED5">
        <w:t>of resumable function</w:t>
      </w:r>
      <w:r w:rsidR="0009068D">
        <w:t>s</w:t>
      </w:r>
      <w:r w:rsidR="00EF1ED5">
        <w:t xml:space="preserve"> </w:t>
      </w:r>
      <w:r w:rsidR="00B85613">
        <w:t>were</w:t>
      </w:r>
      <w:r w:rsidR="00EF1ED5">
        <w:t xml:space="preserve"> </w:t>
      </w:r>
      <w:r>
        <w:t xml:space="preserve">to extend C++ language </w:t>
      </w:r>
      <w:r w:rsidR="00D82C04">
        <w:t>and standard library</w:t>
      </w:r>
      <w:r>
        <w:t xml:space="preserve"> to support coroutines with the following </w:t>
      </w:r>
      <w:r w:rsidR="00D82C04">
        <w:t>characteristics</w:t>
      </w:r>
      <w:r>
        <w:t>:</w:t>
      </w:r>
    </w:p>
    <w:p w:rsidR="00912721" w:rsidRDefault="00912721" w:rsidP="00912721">
      <w:pPr>
        <w:pStyle w:val="ListParagraph"/>
        <w:numPr>
          <w:ilvl w:val="0"/>
          <w:numId w:val="1"/>
        </w:numPr>
      </w:pPr>
      <w:r>
        <w:t xml:space="preserve">Highly scalable </w:t>
      </w:r>
      <w:r w:rsidR="00F177B0">
        <w:t xml:space="preserve">(to </w:t>
      </w:r>
      <w:r w:rsidR="00824C8C" w:rsidRPr="002C6F4A">
        <w:rPr>
          <w:b/>
        </w:rPr>
        <w:t>b</w:t>
      </w:r>
      <w:r w:rsidR="00824C8C">
        <w:t xml:space="preserve">illions </w:t>
      </w:r>
      <w:r w:rsidR="00DA70F1">
        <w:t xml:space="preserve">of concurrent </w:t>
      </w:r>
      <w:r w:rsidR="00D82C04">
        <w:t>coroutines)</w:t>
      </w:r>
      <w:r w:rsidR="0027679E">
        <w:t>.</w:t>
      </w:r>
    </w:p>
    <w:p w:rsidR="00A00310" w:rsidRDefault="00A00310" w:rsidP="00912721">
      <w:pPr>
        <w:pStyle w:val="ListParagraph"/>
        <w:numPr>
          <w:ilvl w:val="0"/>
          <w:numId w:val="1"/>
        </w:numPr>
      </w:pPr>
      <w:r>
        <w:t>Highly efficient resume and suspend</w:t>
      </w:r>
      <w:r w:rsidR="00C21CED">
        <w:t xml:space="preserve"> operations</w:t>
      </w:r>
      <w:r>
        <w:t xml:space="preserve"> comparab</w:t>
      </w:r>
      <w:r w:rsidR="00485CC9">
        <w:t>le in cost to a function call</w:t>
      </w:r>
      <w:r w:rsidR="00B85613">
        <w:t xml:space="preserve"> overhead</w:t>
      </w:r>
      <w:r w:rsidR="0027679E">
        <w:t>.</w:t>
      </w:r>
    </w:p>
    <w:p w:rsidR="00912721" w:rsidRDefault="00E82370" w:rsidP="00912721">
      <w:pPr>
        <w:pStyle w:val="ListParagraph"/>
        <w:numPr>
          <w:ilvl w:val="0"/>
          <w:numId w:val="1"/>
        </w:numPr>
      </w:pPr>
      <w:r>
        <w:t>Seamless</w:t>
      </w:r>
      <w:r w:rsidR="00912721">
        <w:t xml:space="preserve"> interaction with existing facilities with no overhead</w:t>
      </w:r>
      <w:r w:rsidR="0027679E">
        <w:t>.</w:t>
      </w:r>
    </w:p>
    <w:p w:rsidR="00912721" w:rsidRDefault="00AC0541" w:rsidP="00912721">
      <w:pPr>
        <w:pStyle w:val="ListParagraph"/>
        <w:numPr>
          <w:ilvl w:val="0"/>
          <w:numId w:val="1"/>
        </w:numPr>
      </w:pPr>
      <w:r>
        <w:t xml:space="preserve">Open ended coroutine </w:t>
      </w:r>
      <w:r w:rsidR="0009068D">
        <w:t>machinery</w:t>
      </w:r>
      <w:r>
        <w:t xml:space="preserve"> </w:t>
      </w:r>
      <w:r w:rsidR="00912721">
        <w:t xml:space="preserve">allowing </w:t>
      </w:r>
      <w:r w:rsidR="00A00310">
        <w:t xml:space="preserve">library designers </w:t>
      </w:r>
      <w:r>
        <w:t xml:space="preserve">to develop </w:t>
      </w:r>
      <w:r w:rsidR="0027679E">
        <w:t xml:space="preserve">coroutine libraries </w:t>
      </w:r>
      <w:r w:rsidR="00A00310">
        <w:t>exposing</w:t>
      </w:r>
      <w:r w:rsidR="00D82C04">
        <w:t xml:space="preserve"> various high-level semantics, such as generators, goroutines, tasks and more</w:t>
      </w:r>
      <w:r w:rsidR="00A910A9">
        <w:t>.</w:t>
      </w:r>
    </w:p>
    <w:p w:rsidR="00EF1ED5" w:rsidRDefault="00A00310" w:rsidP="00D82C04">
      <w:pPr>
        <w:pStyle w:val="ListParagraph"/>
        <w:numPr>
          <w:ilvl w:val="0"/>
          <w:numId w:val="1"/>
        </w:numPr>
      </w:pPr>
      <w:r>
        <w:t>Usable in environments where e</w:t>
      </w:r>
      <w:r w:rsidR="00D82C04">
        <w:t>xception</w:t>
      </w:r>
      <w:r>
        <w:t xml:space="preserve"> are forbidden or not available</w:t>
      </w:r>
      <w:r w:rsidR="00EF1ED5">
        <w:t xml:space="preserve"> </w:t>
      </w:r>
    </w:p>
    <w:p w:rsidR="00933BBD" w:rsidRDefault="00DA70F1" w:rsidP="00D82C04">
      <w:r>
        <w:t xml:space="preserve">Unlike </w:t>
      </w:r>
      <w:r w:rsidRPr="00DA70F1">
        <w:t>N3985</w:t>
      </w:r>
      <w:r>
        <w:t xml:space="preserve"> (A proposal to add coroutine to the C++ standard library), which </w:t>
      </w:r>
      <w:r w:rsidR="002E15C6">
        <w:t xml:space="preserve">proposes </w:t>
      </w:r>
      <w:r>
        <w:t xml:space="preserve">certain high-level abstractions (coroutine-based input / output iterators), this paper focuses </w:t>
      </w:r>
      <w:r w:rsidR="0005306D">
        <w:t xml:space="preserve">only </w:t>
      </w:r>
      <w:r>
        <w:t xml:space="preserve">on providing efficient language supported mechanism </w:t>
      </w:r>
      <w:r w:rsidR="00DB0A3F">
        <w:t>to</w:t>
      </w:r>
      <w:r>
        <w:t xml:space="preserve"> suspend an</w:t>
      </w:r>
      <w:r w:rsidR="00A00310">
        <w:t>d resume a coroutine and leaves</w:t>
      </w:r>
      <w:r>
        <w:t xml:space="preserve"> </w:t>
      </w:r>
      <w:r w:rsidR="002E15C6">
        <w:t xml:space="preserve">high-level semantics of what coroutines are to the </w:t>
      </w:r>
      <w:r w:rsidR="00C61195">
        <w:t xml:space="preserve">discretion of </w:t>
      </w:r>
      <w:r w:rsidR="00B85613">
        <w:t xml:space="preserve">a </w:t>
      </w:r>
      <w:r w:rsidR="00C61195">
        <w:t xml:space="preserve">library developer and thus is comparable </w:t>
      </w:r>
      <w:r w:rsidR="00B85613">
        <w:t>to</w:t>
      </w:r>
      <w:r w:rsidR="00C61195">
        <w:t xml:space="preserve"> </w:t>
      </w:r>
      <w:r w:rsidR="00D158FF">
        <w:t>B</w:t>
      </w:r>
      <w:r w:rsidR="00C61195">
        <w:t>oost.</w:t>
      </w:r>
      <w:r w:rsidR="00D158FF">
        <w:t>C</w:t>
      </w:r>
      <w:r w:rsidR="00B85613">
        <w:t>ontext</w:t>
      </w:r>
      <w:r w:rsidR="00C61195">
        <w:t xml:space="preserve"> </w:t>
      </w:r>
      <w:r w:rsidR="00B85613">
        <w:t xml:space="preserve">rather than </w:t>
      </w:r>
      <w:r w:rsidR="00D158FF">
        <w:t>B</w:t>
      </w:r>
      <w:r w:rsidR="00C61195">
        <w:t>oost.</w:t>
      </w:r>
      <w:r w:rsidR="00D158FF">
        <w:t>C</w:t>
      </w:r>
      <w:r w:rsidR="00C61195">
        <w:t>oroutine / N3985.</w:t>
      </w:r>
    </w:p>
    <w:p w:rsidR="00C21CED" w:rsidRDefault="00C21CED" w:rsidP="00B20E85">
      <w:pPr>
        <w:pStyle w:val="Heading2"/>
      </w:pPr>
      <w:bookmarkStart w:id="16" w:name="_Toc416457509"/>
      <w:r>
        <w:lastRenderedPageBreak/>
        <w:t>Stackless vs</w:t>
      </w:r>
      <w:r w:rsidR="00341B5B">
        <w:t>.</w:t>
      </w:r>
      <w:r>
        <w:t xml:space="preserve"> Stackful</w:t>
      </w:r>
      <w:bookmarkEnd w:id="16"/>
    </w:p>
    <w:p w:rsidR="00C21CED" w:rsidRDefault="003923E2" w:rsidP="00C21CED">
      <w:r>
        <w:t xml:space="preserve">Design goals of scalability and seamless interaction with existing facilities without overhead (namely calling into existing libraries and OS APIs without restrictions) </w:t>
      </w:r>
      <w:r w:rsidR="00C21CED">
        <w:t>necessitates stackless coroutines.</w:t>
      </w:r>
    </w:p>
    <w:p w:rsidR="00C21CED" w:rsidRDefault="00C21CED" w:rsidP="00C21CED">
      <w:r>
        <w:t xml:space="preserve">General purpose stackful coroutines that reserve default stack for every coroutine (1MB on Windows, 2MB on Linux) will exhaust all available virtual memory </w:t>
      </w:r>
      <w:r w:rsidR="00B85613">
        <w:t>i</w:t>
      </w:r>
      <w:r>
        <w:t xml:space="preserve">n 32-bit address space with only a few thousand coroutines. Besides consuming virtual memory, stackful coroutines lead to memory fragmentation, since with </w:t>
      </w:r>
      <w:r w:rsidR="00E710A7">
        <w:t>common stack</w:t>
      </w:r>
      <w:r>
        <w:t xml:space="preserve"> implementation</w:t>
      </w:r>
      <w:r w:rsidR="00E710A7">
        <w:t>s</w:t>
      </w:r>
      <w:r>
        <w:t xml:space="preserve">, besides reserving virtual memory, </w:t>
      </w:r>
      <w:r w:rsidR="000B46AC">
        <w:t xml:space="preserve">the </w:t>
      </w:r>
      <w:r w:rsidR="00410299">
        <w:t>platform</w:t>
      </w:r>
      <w:r w:rsidR="000B46AC">
        <w:t xml:space="preserve"> </w:t>
      </w:r>
      <w:r>
        <w:t xml:space="preserve">also commits first two pages of the stack (one as a read/write access to be used as a stack, another to act as a guard page to implement automatic stack growth), even though the actual state required by </w:t>
      </w:r>
      <w:r w:rsidR="00E710A7">
        <w:t xml:space="preserve">a </w:t>
      </w:r>
      <w:r>
        <w:t xml:space="preserve">coroutine could be </w:t>
      </w:r>
      <w:r w:rsidR="00E710A7">
        <w:t>as small as</w:t>
      </w:r>
      <w:r>
        <w:t xml:space="preserve"> </w:t>
      </w:r>
      <w:r w:rsidR="00AB1921">
        <w:t>a few</w:t>
      </w:r>
      <w:r>
        <w:t xml:space="preserve"> bytes.</w:t>
      </w:r>
    </w:p>
    <w:p w:rsidR="00C21CED" w:rsidRDefault="00E710A7" w:rsidP="00C21CED">
      <w:r>
        <w:t>A m</w:t>
      </w:r>
      <w:r w:rsidR="00C21CED">
        <w:t>itigation approach such as using split-stacks require</w:t>
      </w:r>
      <w:r w:rsidR="00C61F13">
        <w:t>s</w:t>
      </w:r>
      <w:r w:rsidR="00C21CED">
        <w:t xml:space="preserve"> </w:t>
      </w:r>
      <w:r w:rsidR="00C61F13">
        <w:t xml:space="preserve">the </w:t>
      </w:r>
      <w:r w:rsidR="00C21CED">
        <w:t xml:space="preserve">entire program (including all the libraries </w:t>
      </w:r>
      <w:r w:rsidR="00410299">
        <w:t xml:space="preserve">and OS facilities </w:t>
      </w:r>
      <w:r w:rsidR="00C21CED">
        <w:t>it calls) to be either compiled with split-stacks or to incur run-time penalties when invoking code that is not compiled with split-stack support.</w:t>
      </w:r>
    </w:p>
    <w:p w:rsidR="006417A5" w:rsidRDefault="00C61F13" w:rsidP="006417A5">
      <w:r>
        <w:t>A m</w:t>
      </w:r>
      <w:r w:rsidR="006417A5">
        <w:t>itigation approach such as using a small fixed sized stack limits what can be called from such coroutine</w:t>
      </w:r>
      <w:r w:rsidR="00AB1921">
        <w:t>s</w:t>
      </w:r>
      <w:r w:rsidR="006417A5">
        <w:t xml:space="preserve"> as it must be guaranteed that none of the functions called shall </w:t>
      </w:r>
      <w:r w:rsidR="00D734EE">
        <w:t>ever consume</w:t>
      </w:r>
      <w:r w:rsidR="006417A5">
        <w:t xml:space="preserve"> more memory than allotted in </w:t>
      </w:r>
      <w:r w:rsidR="00D734EE">
        <w:t>a</w:t>
      </w:r>
      <w:r w:rsidR="006417A5">
        <w:t xml:space="preserve"> small fixed sized stack.</w:t>
      </w:r>
    </w:p>
    <w:p w:rsidR="00B20E85" w:rsidRDefault="004E0C13" w:rsidP="00B20E85">
      <w:pPr>
        <w:pStyle w:val="Heading2"/>
      </w:pPr>
      <w:bookmarkStart w:id="17" w:name="_Toc416457510"/>
      <w:r>
        <w:t>Implementation Experience</w:t>
      </w:r>
      <w:bookmarkEnd w:id="17"/>
    </w:p>
    <w:p w:rsidR="00C83DAB" w:rsidRDefault="007A4CF0" w:rsidP="00B20E85">
      <w:r>
        <w:t>We</w:t>
      </w:r>
      <w:r w:rsidR="00A905B3">
        <w:t xml:space="preserve"> implemented </w:t>
      </w:r>
      <w:r w:rsidR="00ED5029">
        <w:t xml:space="preserve">language changes </w:t>
      </w:r>
      <w:r w:rsidR="00A905B3">
        <w:t xml:space="preserve">described in this paper in Microsoft C++ compiler to gain experience and validate coroutine customization machinery. </w:t>
      </w:r>
      <w:r w:rsidR="00ED5029">
        <w:t xml:space="preserve">The following are </w:t>
      </w:r>
      <w:r w:rsidR="00B410D4">
        <w:t>illustrations</w:t>
      </w:r>
      <w:r w:rsidR="00ED5029">
        <w:t xml:space="preserve"> of what library designers can achieve using coroutine mechanism described in this paper. </w:t>
      </w:r>
    </w:p>
    <w:p w:rsidR="005F1963" w:rsidRDefault="005F1963" w:rsidP="00B20E85">
      <w:r>
        <w:t xml:space="preserve">Note the usage of proposed, </w:t>
      </w:r>
      <w:r w:rsidRPr="002C6F4A">
        <w:rPr>
          <w:b/>
        </w:rPr>
        <w:t>await</w:t>
      </w:r>
      <w:r>
        <w:t xml:space="preserve"> operator, </w:t>
      </w:r>
      <w:r w:rsidRPr="002C6F4A">
        <w:rPr>
          <w:b/>
        </w:rPr>
        <w:t>yield</w:t>
      </w:r>
      <w:r>
        <w:t xml:space="preserve"> and </w:t>
      </w:r>
      <w:r w:rsidRPr="002C6F4A">
        <w:rPr>
          <w:i/>
        </w:rPr>
        <w:t>await-for</w:t>
      </w:r>
      <w:r>
        <w:t xml:space="preserve"> statements.</w:t>
      </w:r>
    </w:p>
    <w:p w:rsidR="00C83DAB" w:rsidRDefault="00C83DAB" w:rsidP="00AB1921">
      <w:pPr>
        <w:pStyle w:val="Heading3"/>
        <w:tabs>
          <w:tab w:val="left" w:pos="5955"/>
        </w:tabs>
      </w:pPr>
      <w:bookmarkStart w:id="18" w:name="_Toc416457511"/>
      <w:r>
        <w:t>Asynchronous I/O</w:t>
      </w:r>
      <w:bookmarkEnd w:id="18"/>
      <w:r w:rsidR="00AB1921">
        <w:tab/>
      </w:r>
    </w:p>
    <w:p w:rsidR="00C83DAB" w:rsidRDefault="00C83DAB" w:rsidP="00C83DAB">
      <w:r>
        <w:t>The fo</w:t>
      </w:r>
      <w:r w:rsidR="00096A09">
        <w:t xml:space="preserve">llowing code </w:t>
      </w:r>
      <w:r w:rsidR="00485CC9">
        <w:t>implements</w:t>
      </w:r>
      <w:r w:rsidR="00096A09">
        <w:t xml:space="preserve"> zero-overhead abstractions</w:t>
      </w:r>
      <w:r>
        <w:t xml:space="preserve"> over asynchronous socket API</w:t>
      </w:r>
      <w:r w:rsidR="00236DA7">
        <w:t xml:space="preserve"> and win</w:t>
      </w:r>
      <w:r w:rsidR="00AB1921">
        <w:t>dows</w:t>
      </w:r>
      <w:r w:rsidR="00236DA7">
        <w:t xml:space="preserve"> threadpool</w:t>
      </w:r>
      <w:r>
        <w:t xml:space="preserve">. </w:t>
      </w:r>
    </w:p>
    <w:p w:rsidR="00C83DAB" w:rsidRDefault="00C83DAB" w:rsidP="002C6F4A">
      <w:pPr>
        <w:pStyle w:val="Code"/>
        <w:ind w:left="720"/>
        <w:rPr>
          <w:highlight w:val="white"/>
        </w:rPr>
      </w:pPr>
      <w:r>
        <w:rPr>
          <w:highlight w:val="white"/>
        </w:rPr>
        <w:t>std::future&lt;</w:t>
      </w:r>
      <w:r>
        <w:rPr>
          <w:color w:val="0000FF"/>
          <w:highlight w:val="white"/>
        </w:rPr>
        <w:t>void</w:t>
      </w:r>
      <w:r>
        <w:rPr>
          <w:highlight w:val="white"/>
        </w:rPr>
        <w:t>&gt; tcp_reader(</w:t>
      </w:r>
      <w:r>
        <w:rPr>
          <w:color w:val="0000FF"/>
          <w:highlight w:val="white"/>
        </w:rPr>
        <w:t>int</w:t>
      </w:r>
      <w:r>
        <w:rPr>
          <w:highlight w:val="white"/>
        </w:rPr>
        <w:t xml:space="preserve"> total)</w:t>
      </w:r>
    </w:p>
    <w:p w:rsidR="00C83DAB" w:rsidRDefault="00C83DAB" w:rsidP="002C6F4A">
      <w:pPr>
        <w:pStyle w:val="Code"/>
        <w:ind w:left="720"/>
        <w:rPr>
          <w:highlight w:val="white"/>
        </w:rPr>
      </w:pPr>
      <w:r>
        <w:rPr>
          <w:highlight w:val="white"/>
        </w:rPr>
        <w:t>{</w:t>
      </w:r>
    </w:p>
    <w:p w:rsidR="00C83DAB" w:rsidRDefault="00C83DAB" w:rsidP="002C6F4A">
      <w:pPr>
        <w:pStyle w:val="Code"/>
        <w:ind w:left="720"/>
        <w:rPr>
          <w:highlight w:val="white"/>
        </w:rPr>
      </w:pPr>
      <w:r>
        <w:rPr>
          <w:highlight w:val="white"/>
        </w:rPr>
        <w:tab/>
      </w:r>
      <w:r>
        <w:rPr>
          <w:color w:val="0000FF"/>
          <w:highlight w:val="white"/>
        </w:rPr>
        <w:t>char</w:t>
      </w:r>
      <w:r>
        <w:rPr>
          <w:highlight w:val="white"/>
        </w:rPr>
        <w:t xml:space="preserve"> buf[64 * 1024];</w:t>
      </w:r>
    </w:p>
    <w:p w:rsidR="00C83DAB" w:rsidRDefault="00C83DAB" w:rsidP="002C6F4A">
      <w:pPr>
        <w:pStyle w:val="Code"/>
        <w:ind w:left="720"/>
        <w:rPr>
          <w:highlight w:val="white"/>
        </w:rPr>
      </w:pPr>
      <w:r>
        <w:rPr>
          <w:highlight w:val="white"/>
        </w:rPr>
        <w:tab/>
      </w:r>
      <w:r>
        <w:rPr>
          <w:color w:val="0000FF"/>
          <w:highlight w:val="white"/>
        </w:rPr>
        <w:t>auto</w:t>
      </w:r>
      <w:r>
        <w:rPr>
          <w:highlight w:val="white"/>
        </w:rPr>
        <w:t xml:space="preserve"> conn = </w:t>
      </w:r>
      <w:r>
        <w:rPr>
          <w:color w:val="0000FF"/>
          <w:highlight w:val="white"/>
        </w:rPr>
        <w:t>await</w:t>
      </w:r>
      <w:r>
        <w:rPr>
          <w:highlight w:val="white"/>
        </w:rPr>
        <w:t xml:space="preserve"> Tcp::</w:t>
      </w:r>
      <w:r w:rsidR="008F60B6">
        <w:rPr>
          <w:highlight w:val="white"/>
        </w:rPr>
        <w:t>Connect</w:t>
      </w:r>
      <w:r>
        <w:rPr>
          <w:highlight w:val="white"/>
        </w:rPr>
        <w:t>(</w:t>
      </w:r>
      <w:r>
        <w:rPr>
          <w:color w:val="A31515"/>
          <w:highlight w:val="white"/>
        </w:rPr>
        <w:t>"127.0.0.1"</w:t>
      </w:r>
      <w:r>
        <w:rPr>
          <w:highlight w:val="white"/>
        </w:rPr>
        <w:t>, 1337);</w:t>
      </w:r>
    </w:p>
    <w:p w:rsidR="00C83DAB" w:rsidRDefault="00C83DAB" w:rsidP="002C6F4A">
      <w:pPr>
        <w:pStyle w:val="Code"/>
        <w:ind w:left="720"/>
        <w:rPr>
          <w:highlight w:val="white"/>
        </w:rPr>
      </w:pPr>
      <w:r>
        <w:rPr>
          <w:highlight w:val="white"/>
        </w:rPr>
        <w:tab/>
      </w:r>
      <w:r>
        <w:rPr>
          <w:color w:val="0000FF"/>
          <w:highlight w:val="white"/>
        </w:rPr>
        <w:t>do</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bytesRead = </w:t>
      </w:r>
      <w:r>
        <w:rPr>
          <w:color w:val="0000FF"/>
          <w:highlight w:val="white"/>
        </w:rPr>
        <w:t>await</w:t>
      </w:r>
      <w:r>
        <w:rPr>
          <w:highlight w:val="white"/>
        </w:rPr>
        <w:t xml:space="preserve"> conn.read(buf, </w:t>
      </w:r>
      <w:r>
        <w:rPr>
          <w:color w:val="0000FF"/>
          <w:highlight w:val="white"/>
        </w:rPr>
        <w:t>sizeof</w:t>
      </w:r>
      <w:r>
        <w:rPr>
          <w:highlight w:val="white"/>
        </w:rPr>
        <w:t>(buf));</w:t>
      </w:r>
    </w:p>
    <w:p w:rsidR="00C83DAB" w:rsidRDefault="00C83DAB" w:rsidP="002C6F4A">
      <w:pPr>
        <w:pStyle w:val="Code"/>
        <w:ind w:left="720"/>
        <w:rPr>
          <w:highlight w:val="white"/>
        </w:rPr>
      </w:pPr>
      <w:r>
        <w:rPr>
          <w:highlight w:val="white"/>
        </w:rPr>
        <w:tab/>
      </w:r>
      <w:r>
        <w:rPr>
          <w:highlight w:val="white"/>
        </w:rPr>
        <w:tab/>
        <w:t>total -= bytesRead;</w:t>
      </w:r>
    </w:p>
    <w:p w:rsidR="00C83DAB" w:rsidRDefault="00C83DAB" w:rsidP="002C6F4A">
      <w:pPr>
        <w:pStyle w:val="Code"/>
        <w:ind w:left="720"/>
        <w:rPr>
          <w:highlight w:val="white"/>
        </w:rPr>
      </w:pPr>
      <w:r>
        <w:rPr>
          <w:highlight w:val="white"/>
        </w:rPr>
        <w:tab/>
        <w:t>}</w:t>
      </w:r>
    </w:p>
    <w:p w:rsidR="00C83DAB" w:rsidRDefault="00C83DAB" w:rsidP="002C6F4A">
      <w:pPr>
        <w:pStyle w:val="Code"/>
        <w:ind w:left="720"/>
        <w:rPr>
          <w:highlight w:val="white"/>
        </w:rPr>
      </w:pPr>
      <w:r>
        <w:rPr>
          <w:highlight w:val="white"/>
        </w:rPr>
        <w:tab/>
      </w:r>
      <w:r>
        <w:rPr>
          <w:color w:val="0000FF"/>
          <w:highlight w:val="white"/>
        </w:rPr>
        <w:t>while</w:t>
      </w:r>
      <w:r>
        <w:rPr>
          <w:highlight w:val="white"/>
        </w:rPr>
        <w:t xml:space="preserve"> (total &gt; 0);</w:t>
      </w:r>
    </w:p>
    <w:p w:rsidR="00C83DAB" w:rsidRDefault="00C83DAB" w:rsidP="002C6F4A">
      <w:pPr>
        <w:pStyle w:val="Code"/>
        <w:ind w:left="720"/>
        <w:rPr>
          <w:highlight w:val="white"/>
        </w:rPr>
      </w:pPr>
      <w:r>
        <w:rPr>
          <w:highlight w:val="white"/>
        </w:rPr>
        <w:t>}</w:t>
      </w:r>
    </w:p>
    <w:p w:rsidR="00C83DAB" w:rsidRDefault="00C83DAB" w:rsidP="002C6F4A">
      <w:pPr>
        <w:pStyle w:val="Code"/>
        <w:ind w:left="720"/>
        <w:rPr>
          <w:color w:val="0000FF"/>
          <w:highlight w:val="white"/>
        </w:rPr>
      </w:pPr>
    </w:p>
    <w:p w:rsidR="00C83DAB" w:rsidRDefault="00C83DAB" w:rsidP="002C6F4A">
      <w:pPr>
        <w:pStyle w:val="Code"/>
        <w:ind w:left="720"/>
        <w:rPr>
          <w:highlight w:val="white"/>
        </w:rPr>
      </w:pPr>
      <w:r>
        <w:rPr>
          <w:color w:val="0000FF"/>
          <w:highlight w:val="white"/>
        </w:rPr>
        <w:t>int</w:t>
      </w:r>
      <w:r>
        <w:rPr>
          <w:highlight w:val="white"/>
        </w:rPr>
        <w:t xml:space="preserve"> main() { tcp_reader(1000 * 1000 * 1000).get(); }</w:t>
      </w:r>
    </w:p>
    <w:p w:rsidR="00C83DAB" w:rsidRDefault="00C83DAB" w:rsidP="00C83DAB"/>
    <w:p w:rsidR="006B3F84" w:rsidRDefault="00C83DAB" w:rsidP="00C83DAB">
      <w:r>
        <w:t>Execution of this program incurs only one memory allocation</w:t>
      </w:r>
      <w:r w:rsidR="00ED5029">
        <w:rPr>
          <w:rStyle w:val="FootnoteReference"/>
        </w:rPr>
        <w:footnoteReference w:id="1"/>
      </w:r>
      <w:r w:rsidR="00ED5029">
        <w:rPr>
          <w:rStyle w:val="FootnoteReference"/>
        </w:rPr>
        <w:footnoteReference w:id="2"/>
      </w:r>
      <w:r w:rsidR="00A21F6C">
        <w:t xml:space="preserve"> and no virtual function calls</w:t>
      </w:r>
      <w:r w:rsidR="006B3F84">
        <w:t>.</w:t>
      </w:r>
      <w:r w:rsidR="00236DA7">
        <w:t xml:space="preserve"> The generated code is as </w:t>
      </w:r>
      <w:r w:rsidR="00A43CF9">
        <w:t>good as or</w:t>
      </w:r>
      <w:r w:rsidR="00236DA7">
        <w:t xml:space="preserve"> better than </w:t>
      </w:r>
      <w:r w:rsidR="00096A09">
        <w:t xml:space="preserve">what </w:t>
      </w:r>
      <w:r w:rsidR="00236DA7">
        <w:t xml:space="preserve">could be written in C over raw OS facilities. The better </w:t>
      </w:r>
      <w:r w:rsidR="00236DA7">
        <w:lastRenderedPageBreak/>
        <w:t xml:space="preserve">part is due to the </w:t>
      </w:r>
      <w:r w:rsidR="001828D8">
        <w:t xml:space="preserve">fact that </w:t>
      </w:r>
      <w:r w:rsidR="00236DA7">
        <w:t>OVERLAPPED structures (used in the implementation of Tcp::</w:t>
      </w:r>
      <w:r w:rsidR="00736B6F">
        <w:t xml:space="preserve">Connect </w:t>
      </w:r>
      <w:r w:rsidR="00236DA7">
        <w:t>and conn.read) are temporar</w:t>
      </w:r>
      <w:r w:rsidR="00ED5029">
        <w:t>y objects</w:t>
      </w:r>
      <w:r w:rsidR="00236DA7">
        <w:t xml:space="preserve"> on the frame of the coroutine whereas in traditional async</w:t>
      </w:r>
      <w:r w:rsidR="00AB1921">
        <w:t>hronous</w:t>
      </w:r>
      <w:r w:rsidR="00236DA7">
        <w:t xml:space="preserve"> C programs </w:t>
      </w:r>
      <w:r w:rsidR="00ED5029">
        <w:t>OVERLAPPED</w:t>
      </w:r>
      <w:r w:rsidR="00236DA7">
        <w:t xml:space="preserve"> </w:t>
      </w:r>
      <w:r w:rsidR="00AC0541">
        <w:t>structures</w:t>
      </w:r>
      <w:r w:rsidR="001828D8">
        <w:t xml:space="preserve"> </w:t>
      </w:r>
      <w:r w:rsidR="00236DA7">
        <w:t>are dynamically allocated</w:t>
      </w:r>
      <w:r w:rsidR="00ED5029">
        <w:t xml:space="preserve"> for every I/O operation (or for every distinct kind of I/O operation)</w:t>
      </w:r>
      <w:r w:rsidR="001828D8">
        <w:t xml:space="preserve"> on the heap</w:t>
      </w:r>
      <w:r w:rsidR="00236DA7">
        <w:t>.</w:t>
      </w:r>
    </w:p>
    <w:p w:rsidR="00236DA7" w:rsidRDefault="004E0C13" w:rsidP="00C83DAB">
      <w:r>
        <w:t>Allocation of a future s</w:t>
      </w:r>
      <w:r w:rsidR="00236DA7">
        <w:t xml:space="preserve">hared </w:t>
      </w:r>
      <w:r w:rsidR="00632832">
        <w:t>state (N3936/</w:t>
      </w:r>
      <w:r w:rsidR="00632832" w:rsidRPr="00632832">
        <w:t>[futures.state]</w:t>
      </w:r>
      <w:r w:rsidR="00632832">
        <w:t>)</w:t>
      </w:r>
      <w:r w:rsidR="00236DA7">
        <w:t xml:space="preserve"> associated with the future </w:t>
      </w:r>
      <w:r>
        <w:t>is combined</w:t>
      </w:r>
      <w:r w:rsidR="00236DA7">
        <w:t xml:space="preserve"> with coroutine frame </w:t>
      </w:r>
      <w:r>
        <w:t>allocation and do</w:t>
      </w:r>
      <w:r w:rsidR="001828D8">
        <w:t>es</w:t>
      </w:r>
      <w:r>
        <w:t xml:space="preserve"> not incur </w:t>
      </w:r>
      <w:r w:rsidR="007A4CF0">
        <w:t xml:space="preserve">an </w:t>
      </w:r>
      <w:r>
        <w:t>extra allocation</w:t>
      </w:r>
      <w:r w:rsidR="00236DA7">
        <w:t>.</w:t>
      </w:r>
      <w:r w:rsidR="00096A09">
        <w:t xml:space="preserve"> </w:t>
      </w:r>
    </w:p>
    <w:p w:rsidR="006B3F84" w:rsidRDefault="006B3F84" w:rsidP="006B3F84">
      <w:pPr>
        <w:pStyle w:val="Heading3"/>
      </w:pPr>
      <w:bookmarkStart w:id="19" w:name="_Toc416457512"/>
      <w:r>
        <w:t>Generator</w:t>
      </w:r>
      <w:bookmarkEnd w:id="19"/>
    </w:p>
    <w:p w:rsidR="00C83DAB" w:rsidRDefault="00236DA7" w:rsidP="00C83DAB">
      <w:r>
        <w:t xml:space="preserve">Another </w:t>
      </w:r>
      <w:r w:rsidR="00D734EE">
        <w:t>coroutine type</w:t>
      </w:r>
      <w:r>
        <w:t xml:space="preserve"> was </w:t>
      </w:r>
      <w:r w:rsidR="00D734EE">
        <w:t>implemented</w:t>
      </w:r>
      <w:r w:rsidR="001828D8">
        <w:t xml:space="preserve"> </w:t>
      </w:r>
      <w:r>
        <w:t xml:space="preserve">to validate </w:t>
      </w:r>
      <w:r w:rsidR="00A21F6C">
        <w:t xml:space="preserve">the </w:t>
      </w:r>
      <w:r w:rsidR="00096A09">
        <w:t xml:space="preserve">generator pattern and </w:t>
      </w:r>
      <w:r w:rsidR="00A21F6C">
        <w:t xml:space="preserve">a </w:t>
      </w:r>
      <w:r w:rsidR="00AC0541">
        <w:t xml:space="preserve">coroutine </w:t>
      </w:r>
      <w:r w:rsidR="00096A09">
        <w:t>cancellation mechanics:</w:t>
      </w:r>
    </w:p>
    <w:p w:rsidR="00096A09" w:rsidRDefault="00096A09" w:rsidP="002C6F4A">
      <w:pPr>
        <w:pStyle w:val="Code"/>
        <w:ind w:left="720"/>
        <w:rPr>
          <w:highlight w:val="white"/>
        </w:rPr>
      </w:pPr>
      <w:r>
        <w:rPr>
          <w:highlight w:val="white"/>
        </w:rPr>
        <w:t>generator&lt;</w:t>
      </w:r>
      <w:r>
        <w:rPr>
          <w:color w:val="0000FF"/>
          <w:highlight w:val="white"/>
        </w:rPr>
        <w:t>int</w:t>
      </w:r>
      <w:r>
        <w:rPr>
          <w:highlight w:val="white"/>
        </w:rPr>
        <w:t>&gt; fib(</w:t>
      </w:r>
      <w:r>
        <w:rPr>
          <w:color w:val="0000FF"/>
          <w:highlight w:val="white"/>
        </w:rPr>
        <w:t>int</w:t>
      </w:r>
      <w:r>
        <w:rPr>
          <w:highlight w:val="white"/>
        </w:rPr>
        <w:t xml:space="preserve"> 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a = 0;</w:t>
      </w:r>
    </w:p>
    <w:p w:rsidR="00096A09" w:rsidRDefault="00096A09" w:rsidP="002C6F4A">
      <w:pPr>
        <w:pStyle w:val="Code"/>
        <w:ind w:left="720"/>
        <w:rPr>
          <w:highlight w:val="white"/>
        </w:rPr>
      </w:pPr>
      <w:r>
        <w:rPr>
          <w:highlight w:val="white"/>
        </w:rPr>
        <w:tab/>
      </w:r>
      <w:r>
        <w:rPr>
          <w:color w:val="0000FF"/>
          <w:highlight w:val="white"/>
        </w:rPr>
        <w:t>int</w:t>
      </w:r>
      <w:r>
        <w:rPr>
          <w:highlight w:val="white"/>
        </w:rPr>
        <w:t xml:space="preserve"> b = 1;</w:t>
      </w:r>
    </w:p>
    <w:p w:rsidR="00096A09" w:rsidRDefault="00096A09" w:rsidP="002C6F4A">
      <w:pPr>
        <w:pStyle w:val="Code"/>
        <w:ind w:left="720"/>
        <w:rPr>
          <w:highlight w:val="white"/>
        </w:rPr>
      </w:pPr>
      <w:r>
        <w:rPr>
          <w:highlight w:val="white"/>
        </w:rPr>
        <w:tab/>
      </w:r>
      <w:r>
        <w:rPr>
          <w:color w:val="0000FF"/>
          <w:highlight w:val="white"/>
        </w:rPr>
        <w:t>while</w:t>
      </w:r>
      <w:r>
        <w:rPr>
          <w:highlight w:val="white"/>
        </w:rPr>
        <w:t xml:space="preserve"> (n-- &gt; 0)</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Pr>
          <w:color w:val="0000FF"/>
          <w:highlight w:val="white"/>
        </w:rPr>
        <w:t>yield</w:t>
      </w:r>
      <w:r>
        <w:rPr>
          <w:highlight w:val="white"/>
        </w:rPr>
        <w:t xml:space="preserve"> a;</w:t>
      </w:r>
    </w:p>
    <w:p w:rsidR="00096A09" w:rsidRDefault="00096A09"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next = a + b;</w:t>
      </w:r>
    </w:p>
    <w:p w:rsidR="00096A09" w:rsidRDefault="00096A09" w:rsidP="002C6F4A">
      <w:pPr>
        <w:pStyle w:val="Code"/>
        <w:ind w:left="720"/>
        <w:rPr>
          <w:highlight w:val="white"/>
        </w:rPr>
      </w:pPr>
      <w:r>
        <w:rPr>
          <w:highlight w:val="white"/>
        </w:rPr>
        <w:tab/>
      </w:r>
      <w:r>
        <w:rPr>
          <w:highlight w:val="white"/>
        </w:rPr>
        <w:tab/>
        <w:t>a = b;</w:t>
      </w:r>
    </w:p>
    <w:p w:rsidR="00096A09" w:rsidRDefault="00096A09" w:rsidP="002C6F4A">
      <w:pPr>
        <w:pStyle w:val="Code"/>
        <w:ind w:left="720"/>
        <w:rPr>
          <w:highlight w:val="white"/>
        </w:rPr>
      </w:pPr>
      <w:r>
        <w:rPr>
          <w:highlight w:val="white"/>
        </w:rPr>
        <w:tab/>
      </w:r>
      <w:r>
        <w:rPr>
          <w:highlight w:val="white"/>
        </w:rPr>
        <w:tab/>
        <w:t>b = next;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fib(35)) {</w:t>
      </w:r>
    </w:p>
    <w:p w:rsidR="00096A09" w:rsidRDefault="00096A09"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rPr>
          <w:highlight w:val="white"/>
        </w:rPr>
      </w:pPr>
      <w:r>
        <w:rPr>
          <w:highlight w:val="white"/>
        </w:rPr>
        <w:tab/>
      </w:r>
      <w:r>
        <w:rPr>
          <w:highlight w:val="white"/>
        </w:rPr>
        <w:tab/>
      </w:r>
      <w:r>
        <w:rPr>
          <w:color w:val="0000FF"/>
          <w:highlight w:val="white"/>
        </w:rPr>
        <w:t>if</w:t>
      </w:r>
      <w:r>
        <w:rPr>
          <w:highlight w:val="white"/>
        </w:rPr>
        <w:t xml:space="preserve"> (v &gt; 10)</w:t>
      </w:r>
    </w:p>
    <w:p w:rsidR="00096A09" w:rsidRDefault="00096A09" w:rsidP="002C6F4A">
      <w:pPr>
        <w:pStyle w:val="Code"/>
        <w:ind w:left="720"/>
        <w:rPr>
          <w:highlight w:val="white"/>
        </w:rPr>
      </w:pPr>
      <w:r>
        <w:rPr>
          <w:highlight w:val="white"/>
        </w:rPr>
        <w:tab/>
      </w:r>
      <w:r>
        <w:rPr>
          <w:highlight w:val="white"/>
        </w:rPr>
        <w:tab/>
      </w:r>
      <w:r>
        <w:rPr>
          <w:highlight w:val="white"/>
        </w:rPr>
        <w:tab/>
      </w:r>
      <w:r>
        <w:rPr>
          <w:color w:val="0000FF"/>
          <w:highlight w:val="white"/>
        </w:rPr>
        <w:t>break</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pPr>
      <w:r>
        <w:rPr>
          <w:highlight w:val="white"/>
        </w:rPr>
        <w:t>}</w:t>
      </w:r>
    </w:p>
    <w:p w:rsidR="00C83DAB" w:rsidRDefault="008801C0" w:rsidP="00C83DAB">
      <w:r>
        <w:t>R</w:t>
      </w:r>
      <w:r w:rsidR="00096A09">
        <w:t xml:space="preserve">ecursive </w:t>
      </w:r>
      <w:r w:rsidR="00D734EE">
        <w:t xml:space="preserve">application of </w:t>
      </w:r>
      <w:r w:rsidR="00096A09">
        <w:t>generators</w:t>
      </w:r>
      <w:r w:rsidR="001828D8">
        <w:t xml:space="preserve"> </w:t>
      </w:r>
      <w:r w:rsidR="00D734EE">
        <w:t xml:space="preserve">allows to mitigate stackless coroutine </w:t>
      </w:r>
      <w:r>
        <w:t>inability</w:t>
      </w:r>
      <w:r w:rsidR="00D734EE">
        <w:t xml:space="preserve"> to suspend from nested stack frames</w:t>
      </w:r>
      <w:r w:rsidR="007A4CF0">
        <w:t xml:space="preserve">. </w:t>
      </w:r>
      <w:r w:rsidR="00096A09">
        <w:t xml:space="preserve">This example is probably the most convoluted way to print number </w:t>
      </w:r>
      <w:r w:rsidR="00887EBA">
        <w:t>in range [</w:t>
      </w:r>
      <w:r w:rsidR="00096A09">
        <w:t>1</w:t>
      </w:r>
      <w:r w:rsidR="00887EBA">
        <w:t>..</w:t>
      </w:r>
      <w:r w:rsidR="007A4CF0">
        <w:t>100</w:t>
      </w:r>
      <w:r w:rsidR="00096A09">
        <w:t>)</w:t>
      </w:r>
      <w:r w:rsidR="007A4CF0">
        <w:t>.</w:t>
      </w:r>
    </w:p>
    <w:p w:rsidR="00096A09" w:rsidRDefault="007B31C3" w:rsidP="002C6F4A">
      <w:pPr>
        <w:pStyle w:val="Code"/>
        <w:ind w:left="720"/>
        <w:rPr>
          <w:highlight w:val="white"/>
        </w:rPr>
      </w:pPr>
      <w:r>
        <w:rPr>
          <w:highlight w:val="white"/>
        </w:rPr>
        <w:t>recursive_</w:t>
      </w:r>
      <w:r w:rsidR="00096A09">
        <w:rPr>
          <w:highlight w:val="white"/>
        </w:rPr>
        <w:t>generator&lt;</w:t>
      </w:r>
      <w:r w:rsidR="00096A09">
        <w:rPr>
          <w:color w:val="0000FF"/>
          <w:highlight w:val="white"/>
        </w:rPr>
        <w:t>int</w:t>
      </w:r>
      <w:r w:rsidR="00096A09">
        <w:rPr>
          <w:highlight w:val="white"/>
        </w:rPr>
        <w:t>&gt; range(</w:t>
      </w:r>
      <w:r w:rsidR="00096A09">
        <w:rPr>
          <w:color w:val="0000FF"/>
          <w:highlight w:val="white"/>
        </w:rPr>
        <w:t>int</w:t>
      </w:r>
      <w:r w:rsidR="00096A09">
        <w:rPr>
          <w:highlight w:val="white"/>
        </w:rPr>
        <w:t xml:space="preserve"> a, </w:t>
      </w:r>
      <w:r w:rsidR="00096A09">
        <w:rPr>
          <w:color w:val="0000FF"/>
          <w:highlight w:val="white"/>
        </w:rPr>
        <w:t>int</w:t>
      </w:r>
      <w:r w:rsidR="00096A09">
        <w:rPr>
          <w:highlight w:val="white"/>
        </w:rPr>
        <w:t xml:space="preserve">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n = b - a;</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w:t>
      </w:r>
      <w:r w:rsidR="00ED5029">
        <w:rPr>
          <w:highlight w:val="white"/>
        </w:rPr>
        <w:t>&lt;</w:t>
      </w:r>
      <w:r>
        <w:rPr>
          <w:highlight w:val="white"/>
        </w:rPr>
        <w:t>= 0)</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if</w:t>
      </w:r>
      <w:r>
        <w:rPr>
          <w:highlight w:val="white"/>
        </w:rPr>
        <w:t xml:space="preserve"> (n == 1)</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r>
        <w:rPr>
          <w:highlight w:val="white"/>
        </w:rPr>
        <w:tab/>
      </w:r>
      <w:r>
        <w:rPr>
          <w:highlight w:val="white"/>
        </w:rPr>
        <w:tab/>
      </w:r>
      <w:r w:rsidR="00ED5029">
        <w:rPr>
          <w:color w:val="0000FF"/>
          <w:highlight w:val="white"/>
        </w:rPr>
        <w:t>yield</w:t>
      </w:r>
      <w:r w:rsidR="00ED5029">
        <w:rPr>
          <w:highlight w:val="white"/>
        </w:rPr>
        <w:t xml:space="preserve"> </w:t>
      </w:r>
      <w:r>
        <w:rPr>
          <w:highlight w:val="white"/>
        </w:rPr>
        <w:t>a;</w:t>
      </w:r>
    </w:p>
    <w:p w:rsidR="00096A09" w:rsidRDefault="00096A09" w:rsidP="002C6F4A">
      <w:pPr>
        <w:pStyle w:val="Code"/>
        <w:ind w:left="720"/>
        <w:rPr>
          <w:highlight w:val="white"/>
        </w:rPr>
      </w:pPr>
      <w:r>
        <w:rPr>
          <w:highlight w:val="white"/>
        </w:rPr>
        <w:tab/>
      </w:r>
      <w:r>
        <w:rPr>
          <w:highlight w:val="white"/>
        </w:rPr>
        <w:tab/>
      </w:r>
      <w:r>
        <w:rPr>
          <w:color w:val="0000FF"/>
          <w:highlight w:val="white"/>
        </w:rPr>
        <w:t>return</w:t>
      </w:r>
      <w:r>
        <w:rPr>
          <w:highlight w:val="white"/>
        </w:rPr>
        <w:t>;</w:t>
      </w:r>
    </w:p>
    <w:p w:rsidR="00096A09" w:rsidRDefault="00096A09" w:rsidP="002C6F4A">
      <w:pPr>
        <w:pStyle w:val="Code"/>
        <w:ind w:left="720"/>
        <w:rPr>
          <w:highlight w:val="white"/>
        </w:rPr>
      </w:pPr>
      <w:r>
        <w:rPr>
          <w:highlight w:val="white"/>
        </w:rPr>
        <w:tab/>
        <w:t>}</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Pr>
          <w:color w:val="0000FF"/>
          <w:highlight w:val="white"/>
        </w:rPr>
        <w:t>auto</w:t>
      </w:r>
      <w:r>
        <w:rPr>
          <w:highlight w:val="white"/>
        </w:rPr>
        <w:t xml:space="preserve"> mid = a + n / 2;</w:t>
      </w:r>
    </w:p>
    <w:p w:rsidR="00096A09" w:rsidRDefault="00096A09" w:rsidP="002C6F4A">
      <w:pPr>
        <w:pStyle w:val="Code"/>
        <w:ind w:left="720"/>
        <w:rPr>
          <w:highlight w:val="white"/>
        </w:rPr>
      </w:pP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range(a, mid);</w:t>
      </w:r>
    </w:p>
    <w:p w:rsidR="00096A09" w:rsidRDefault="00096A09" w:rsidP="002C6F4A">
      <w:pPr>
        <w:pStyle w:val="Code"/>
        <w:ind w:left="720"/>
        <w:rPr>
          <w:highlight w:val="white"/>
        </w:rPr>
      </w:pPr>
      <w:r>
        <w:rPr>
          <w:highlight w:val="white"/>
        </w:rPr>
        <w:tab/>
      </w:r>
      <w:r w:rsidR="00ED5029">
        <w:rPr>
          <w:color w:val="0000FF"/>
          <w:highlight w:val="white"/>
        </w:rPr>
        <w:t>yield</w:t>
      </w:r>
      <w:r>
        <w:rPr>
          <w:highlight w:val="white"/>
        </w:rPr>
        <w:t xml:space="preserve"> range(mid, b);</w:t>
      </w:r>
    </w:p>
    <w:p w:rsidR="00096A09" w:rsidRDefault="00096A09" w:rsidP="002C6F4A">
      <w:pPr>
        <w:pStyle w:val="Code"/>
        <w:ind w:left="720"/>
        <w:rPr>
          <w:highlight w:val="white"/>
        </w:rPr>
      </w:pPr>
      <w:r>
        <w:rPr>
          <w:highlight w:val="white"/>
        </w:rPr>
        <w:t>}</w:t>
      </w:r>
    </w:p>
    <w:p w:rsidR="00096A09" w:rsidRDefault="00096A09" w:rsidP="002C6F4A">
      <w:pPr>
        <w:pStyle w:val="Code"/>
        <w:ind w:left="720"/>
        <w:rPr>
          <w:highlight w:val="white"/>
        </w:rPr>
      </w:pPr>
    </w:p>
    <w:p w:rsidR="00096A09" w:rsidRDefault="00096A09" w:rsidP="002C6F4A">
      <w:pPr>
        <w:pStyle w:val="Code"/>
        <w:ind w:left="720"/>
        <w:rPr>
          <w:highlight w:val="white"/>
        </w:rPr>
      </w:pPr>
      <w:r>
        <w:rPr>
          <w:color w:val="0000FF"/>
          <w:highlight w:val="white"/>
        </w:rPr>
        <w:t>int</w:t>
      </w:r>
      <w:r>
        <w:rPr>
          <w:highlight w:val="white"/>
        </w:rPr>
        <w:t xml:space="preserve"> main()</w:t>
      </w:r>
      <w:r w:rsidR="00887EBA">
        <w:rPr>
          <w:highlight w:val="white"/>
        </w:rPr>
        <w:t xml:space="preserve"> </w:t>
      </w:r>
      <w:r>
        <w:rPr>
          <w:highlight w:val="white"/>
        </w:rPr>
        <w:t>{</w:t>
      </w:r>
    </w:p>
    <w:p w:rsidR="00096A09" w:rsidRDefault="00096A09"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auto</w:t>
      </w:r>
      <w:r>
        <w:rPr>
          <w:highlight w:val="white"/>
        </w:rPr>
        <w:t xml:space="preserve"> v : range(1, </w:t>
      </w:r>
      <w:r w:rsidR="007A4CF0">
        <w:rPr>
          <w:highlight w:val="white"/>
        </w:rPr>
        <w:t>100</w:t>
      </w:r>
      <w:r>
        <w:rPr>
          <w:highlight w:val="white"/>
        </w:rPr>
        <w:t>))</w:t>
      </w:r>
    </w:p>
    <w:p w:rsidR="00887EBA" w:rsidRDefault="00887EBA" w:rsidP="002C6F4A">
      <w:pPr>
        <w:pStyle w:val="Code"/>
        <w:ind w:left="720"/>
        <w:rPr>
          <w:highlight w:val="white"/>
        </w:rPr>
      </w:pPr>
      <w:r>
        <w:rPr>
          <w:highlight w:val="white"/>
        </w:rPr>
        <w:tab/>
      </w:r>
      <w:r>
        <w:rPr>
          <w:highlight w:val="white"/>
        </w:rPr>
        <w:tab/>
        <w:t>std::cout &lt;&lt; v &lt;&lt; std::endl;</w:t>
      </w:r>
    </w:p>
    <w:p w:rsidR="00096A09" w:rsidRDefault="00096A09" w:rsidP="002C6F4A">
      <w:pPr>
        <w:pStyle w:val="Code"/>
        <w:ind w:left="720"/>
      </w:pPr>
      <w:r>
        <w:rPr>
          <w:highlight w:val="white"/>
        </w:rPr>
        <w:t>}</w:t>
      </w:r>
    </w:p>
    <w:p w:rsidR="00096A09" w:rsidRDefault="00ED5029" w:rsidP="00ED5029">
      <w:pPr>
        <w:pStyle w:val="Heading3"/>
      </w:pPr>
      <w:bookmarkStart w:id="20" w:name="_Toc416457513"/>
      <w:r>
        <w:t>Parent-stealing parallel computations</w:t>
      </w:r>
      <w:bookmarkEnd w:id="20"/>
    </w:p>
    <w:p w:rsidR="00887EBA" w:rsidRPr="00887EBA" w:rsidRDefault="00887EBA" w:rsidP="00887EBA">
      <w:r>
        <w:t>It is possible to adopt coroutine mechanics</w:t>
      </w:r>
      <w:r w:rsidR="007B31C3">
        <w:t xml:space="preserve"> to support parallel </w:t>
      </w:r>
      <w:r w:rsidR="00485CC9">
        <w:t>scheduling</w:t>
      </w:r>
      <w:r w:rsidR="007B31C3">
        <w:t xml:space="preserve"> techniques </w:t>
      </w:r>
      <w:r w:rsidR="00485CC9">
        <w:t>such as</w:t>
      </w:r>
      <w:r w:rsidR="007B31C3">
        <w:t xml:space="preserve"> parent stealing</w:t>
      </w:r>
      <w:r w:rsidR="00485CC9">
        <w:t xml:space="preserve"> [N3872]</w:t>
      </w:r>
      <w:r w:rsidR="007B31C3">
        <w:t>.</w:t>
      </w:r>
      <w:r>
        <w:t xml:space="preserve"> </w:t>
      </w:r>
    </w:p>
    <w:p w:rsidR="00887EBA" w:rsidRDefault="00887EBA" w:rsidP="002C6F4A">
      <w:pPr>
        <w:pStyle w:val="Code"/>
        <w:ind w:left="720"/>
        <w:rPr>
          <w:highlight w:val="white"/>
        </w:rPr>
      </w:pPr>
      <w:r>
        <w:rPr>
          <w:highlight w:val="white"/>
        </w:rPr>
        <w:t>spawnable&lt;</w:t>
      </w:r>
      <w:r>
        <w:rPr>
          <w:color w:val="0000FF"/>
          <w:highlight w:val="white"/>
        </w:rPr>
        <w:t>int</w:t>
      </w:r>
      <w:r>
        <w:rPr>
          <w:highlight w:val="white"/>
        </w:rPr>
        <w:t>&gt; fib(</w:t>
      </w:r>
      <w:r>
        <w:rPr>
          <w:color w:val="0000FF"/>
          <w:highlight w:val="white"/>
        </w:rPr>
        <w:t>int</w:t>
      </w:r>
      <w:r>
        <w:rPr>
          <w:highlight w:val="white"/>
        </w:rPr>
        <w:t xml:space="preserve"> n) {</w:t>
      </w:r>
    </w:p>
    <w:p w:rsidR="00887EBA" w:rsidRDefault="00887EBA" w:rsidP="002C6F4A">
      <w:pPr>
        <w:pStyle w:val="Code"/>
        <w:ind w:left="720"/>
        <w:rPr>
          <w:highlight w:val="white"/>
        </w:rPr>
      </w:pPr>
      <w:r>
        <w:rPr>
          <w:highlight w:val="white"/>
        </w:rPr>
        <w:tab/>
      </w:r>
      <w:r>
        <w:rPr>
          <w:color w:val="0000FF"/>
          <w:highlight w:val="white"/>
        </w:rPr>
        <w:t>if</w:t>
      </w:r>
      <w:r>
        <w:rPr>
          <w:highlight w:val="white"/>
        </w:rPr>
        <w:t xml:space="preserve"> (n &lt; 2) </w:t>
      </w:r>
      <w:r>
        <w:rPr>
          <w:color w:val="0000FF"/>
          <w:highlight w:val="white"/>
        </w:rPr>
        <w:t>return</w:t>
      </w:r>
      <w:r>
        <w:rPr>
          <w:highlight w:val="white"/>
        </w:rPr>
        <w:t xml:space="preserve"> n;</w:t>
      </w:r>
    </w:p>
    <w:p w:rsidR="00887EBA" w:rsidRDefault="00887EBA" w:rsidP="002C6F4A">
      <w:pPr>
        <w:pStyle w:val="Code"/>
        <w:ind w:left="720"/>
        <w:rPr>
          <w:highlight w:val="white"/>
        </w:rPr>
      </w:pPr>
      <w:r>
        <w:rPr>
          <w:highlight w:val="white"/>
        </w:rPr>
        <w:tab/>
      </w:r>
      <w:r>
        <w:rPr>
          <w:color w:val="0000FF"/>
          <w:highlight w:val="white"/>
        </w:rPr>
        <w:t>return</w:t>
      </w:r>
      <w:r>
        <w:rPr>
          <w:highlight w:val="white"/>
        </w:rPr>
        <w:t xml:space="preserve"> </w:t>
      </w:r>
      <w:r w:rsidR="00252B78">
        <w:rPr>
          <w:color w:val="0000FF"/>
          <w:highlight w:val="white"/>
        </w:rPr>
        <w:t>await</w:t>
      </w:r>
      <w:r>
        <w:rPr>
          <w:highlight w:val="white"/>
        </w:rPr>
        <w:t>(fib(n - 1) + fib(n - 2));</w:t>
      </w:r>
    </w:p>
    <w:p w:rsidR="00887EBA" w:rsidRDefault="00887EBA" w:rsidP="002C6F4A">
      <w:pPr>
        <w:pStyle w:val="Code"/>
        <w:ind w:left="720"/>
        <w:rPr>
          <w:highlight w:val="white"/>
        </w:rPr>
      </w:pPr>
      <w:r>
        <w:rPr>
          <w:highlight w:val="white"/>
        </w:rPr>
        <w:t>}</w:t>
      </w:r>
    </w:p>
    <w:p w:rsidR="00887EBA" w:rsidRDefault="00887EBA" w:rsidP="002C6F4A">
      <w:pPr>
        <w:pStyle w:val="Code"/>
        <w:ind w:left="720"/>
        <w:rPr>
          <w:highlight w:val="white"/>
        </w:rPr>
      </w:pPr>
    </w:p>
    <w:p w:rsidR="00887EBA" w:rsidRDefault="00887EBA" w:rsidP="002C6F4A">
      <w:pPr>
        <w:pStyle w:val="Code"/>
        <w:ind w:left="720"/>
        <w:rPr>
          <w:highlight w:val="white"/>
        </w:rPr>
      </w:pPr>
      <w:r>
        <w:rPr>
          <w:color w:val="0000FF"/>
          <w:highlight w:val="white"/>
        </w:rPr>
        <w:t>int</w:t>
      </w:r>
      <w:r>
        <w:rPr>
          <w:highlight w:val="white"/>
        </w:rPr>
        <w:t xml:space="preserve"> main() { std::cout &lt;&lt; fib(5).get() &lt;&lt; std::endl; }</w:t>
      </w:r>
    </w:p>
    <w:p w:rsidR="00887EBA" w:rsidRDefault="00887EBA" w:rsidP="00887EBA"/>
    <w:p w:rsidR="00887EBA" w:rsidRDefault="00485CC9" w:rsidP="00887EBA">
      <w:r>
        <w:t>In this</w:t>
      </w:r>
      <w:r w:rsidR="00887EBA">
        <w:t xml:space="preserve"> example </w:t>
      </w:r>
      <w:r w:rsidR="00887EBA" w:rsidRPr="00485CC9">
        <w:rPr>
          <w:b/>
        </w:rPr>
        <w:t>operator</w:t>
      </w:r>
      <w:r w:rsidR="00887EBA">
        <w:t>+ is overloaded for spawnable</w:t>
      </w:r>
      <w:r w:rsidR="007A4CF0">
        <w:t>&lt;T&gt;</w:t>
      </w:r>
      <w:r w:rsidR="00887EBA">
        <w:t xml:space="preserve"> </w:t>
      </w:r>
      <w:r w:rsidR="007A4CF0">
        <w:t>type</w:t>
      </w:r>
      <w:r w:rsidR="00887EBA">
        <w:t>. Operator</w:t>
      </w:r>
      <w:r>
        <w:t xml:space="preserve"> </w:t>
      </w:r>
      <w:r w:rsidR="007B31C3">
        <w:t>+</w:t>
      </w:r>
      <w:r w:rsidR="00887EBA">
        <w:t xml:space="preserve"> schedules fib(n – 2) to a work queue whereas the execution conti</w:t>
      </w:r>
      <w:r w:rsidR="007B31C3">
        <w:t xml:space="preserve">nues into fib(n-1). When </w:t>
      </w:r>
      <w:r w:rsidR="007A4CF0">
        <w:t xml:space="preserve">eventual </w:t>
      </w:r>
      <w:r w:rsidR="007B31C3">
        <w:t>values for both fib(n-1) and fib(n-2)</w:t>
      </w:r>
      <w:r w:rsidR="007A4CF0">
        <w:t xml:space="preserve"> are ready</w:t>
      </w:r>
      <w:r w:rsidR="007B31C3">
        <w:t>, fib(n) is resumed</w:t>
      </w:r>
      <w:r w:rsidR="007A4CF0">
        <w:t xml:space="preserve"> and result of await expression is </w:t>
      </w:r>
      <w:r>
        <w:t xml:space="preserve">computed as </w:t>
      </w:r>
      <w:r w:rsidR="007A4CF0">
        <w:t>the sum of the eventual value of the left and right operand to + operator</w:t>
      </w:r>
      <w:r w:rsidR="007B31C3">
        <w:t>.</w:t>
      </w:r>
      <w:r w:rsidR="001828D8">
        <w:t xml:space="preserve"> </w:t>
      </w:r>
    </w:p>
    <w:p w:rsidR="007A4CF0" w:rsidRDefault="007A4CF0" w:rsidP="00887EBA">
      <w:r>
        <w:t xml:space="preserve">Utilizing parent-stealing scheduling allows to compute fib(42) in less than 12k of space, whereas attempting to use more traditional scheduling </w:t>
      </w:r>
      <w:r w:rsidR="00A21F6C">
        <w:t>will</w:t>
      </w:r>
      <w:r>
        <w:t xml:space="preserve"> cause state explosion that will consume more than 2gig of memory around fib(32).</w:t>
      </w:r>
    </w:p>
    <w:p w:rsidR="007B31C3" w:rsidRDefault="005568C8" w:rsidP="00887EBA">
      <w:r>
        <w:t>Note</w:t>
      </w:r>
      <w:r w:rsidR="00485CC9">
        <w:t>,</w:t>
      </w:r>
      <w:r>
        <w:t xml:space="preserve"> there are much better</w:t>
      </w:r>
      <w:r w:rsidR="00485CC9">
        <w:rPr>
          <w:rStyle w:val="FootnoteReference"/>
        </w:rPr>
        <w:footnoteReference w:id="3"/>
      </w:r>
      <w:r>
        <w:t xml:space="preserve"> way</w:t>
      </w:r>
      <w:r w:rsidR="007A4CF0">
        <w:t>s</w:t>
      </w:r>
      <w:r>
        <w:t xml:space="preserve"> to compute Fibonacci</w:t>
      </w:r>
      <w:r w:rsidR="007A4CF0">
        <w:t xml:space="preserve"> numbers</w:t>
      </w:r>
      <w:r>
        <w:t>.</w:t>
      </w:r>
      <w:r w:rsidR="00485CC9">
        <w:t xml:space="preserve"> </w:t>
      </w:r>
    </w:p>
    <w:p w:rsidR="00B410D4" w:rsidRPr="00B410D4" w:rsidRDefault="00B410D4" w:rsidP="00B410D4">
      <w:pPr>
        <w:pStyle w:val="Heading3"/>
      </w:pPr>
      <w:bookmarkStart w:id="21" w:name="_Toc416457514"/>
      <w:r>
        <w:t>Go-like channels and goroutine</w:t>
      </w:r>
      <w:r w:rsidR="006A63D0">
        <w:t>s</w:t>
      </w:r>
      <w:bookmarkEnd w:id="21"/>
    </w:p>
    <w:p w:rsidR="00B20E85" w:rsidRDefault="00252B78" w:rsidP="00B20E85">
      <w:r>
        <w:t xml:space="preserve">The following example </w:t>
      </w:r>
      <w:r w:rsidR="00522C04">
        <w:t xml:space="preserve">(inspired by programming language go [GoLang]) </w:t>
      </w:r>
      <w:r>
        <w:t>c</w:t>
      </w:r>
      <w:r w:rsidRPr="00252B78">
        <w:t>reate</w:t>
      </w:r>
      <w:r>
        <w:t>s</w:t>
      </w:r>
      <w:r w:rsidRPr="00252B78">
        <w:t xml:space="preserve"> </w:t>
      </w:r>
      <w:r w:rsidR="00AB1921">
        <w:t xml:space="preserve">one </w:t>
      </w:r>
      <w:r w:rsidRPr="00252B78">
        <w:t>million goroutines, connect</w:t>
      </w:r>
      <w:r>
        <w:t>s</w:t>
      </w:r>
      <w:r w:rsidRPr="00252B78">
        <w:t xml:space="preserve"> them to each other using channel</w:t>
      </w:r>
      <w:r>
        <w:t>s</w:t>
      </w:r>
      <w:r w:rsidRPr="00252B78">
        <w:t xml:space="preserve"> and pass</w:t>
      </w:r>
      <w:r w:rsidR="00A21F6C">
        <w:t>es</w:t>
      </w:r>
      <w:r w:rsidRPr="00252B78">
        <w:t xml:space="preserve"> a value that will travel through all the coroutines.</w:t>
      </w:r>
    </w:p>
    <w:p w:rsidR="00FD31F4" w:rsidRDefault="00FD31F4" w:rsidP="002C6F4A">
      <w:pPr>
        <w:pStyle w:val="Code"/>
        <w:ind w:left="720"/>
        <w:rPr>
          <w:highlight w:val="white"/>
        </w:rPr>
      </w:pPr>
      <w:r>
        <w:rPr>
          <w:highlight w:val="white"/>
        </w:rPr>
        <w:t>goroutine pusher(channel&lt;</w:t>
      </w:r>
      <w:r>
        <w:rPr>
          <w:color w:val="0000FF"/>
          <w:highlight w:val="white"/>
        </w:rPr>
        <w:t>int</w:t>
      </w:r>
      <w:r>
        <w:rPr>
          <w:highlight w:val="white"/>
        </w:rPr>
        <w:t>&gt;&amp; left, channel&lt;</w:t>
      </w:r>
      <w:r>
        <w:rPr>
          <w:color w:val="0000FF"/>
          <w:highlight w:val="white"/>
        </w:rPr>
        <w:t>int</w:t>
      </w:r>
      <w:r>
        <w:rPr>
          <w:highlight w:val="white"/>
        </w:rPr>
        <w:t>&gt;&amp; right)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 {</w:t>
      </w:r>
    </w:p>
    <w:p w:rsidR="00FD31F4" w:rsidRDefault="00FD31F4" w:rsidP="002C6F4A">
      <w:pPr>
        <w:pStyle w:val="Code"/>
        <w:ind w:left="720"/>
        <w:rPr>
          <w:highlight w:val="white"/>
        </w:rPr>
      </w:pPr>
      <w:r>
        <w:rPr>
          <w:highlight w:val="white"/>
        </w:rPr>
        <w:tab/>
      </w:r>
      <w:r>
        <w:rPr>
          <w:highlight w:val="white"/>
        </w:rPr>
        <w:tab/>
      </w:r>
      <w:r>
        <w:rPr>
          <w:color w:val="0000FF"/>
          <w:highlight w:val="white"/>
        </w:rPr>
        <w:t>auto</w:t>
      </w:r>
      <w:r>
        <w:rPr>
          <w:highlight w:val="white"/>
        </w:rPr>
        <w:t xml:space="preserve"> val = </w:t>
      </w:r>
      <w:r>
        <w:rPr>
          <w:color w:val="0000FF"/>
          <w:highlight w:val="white"/>
        </w:rPr>
        <w:t>await</w:t>
      </w:r>
      <w:r>
        <w:rPr>
          <w:highlight w:val="white"/>
        </w:rPr>
        <w:t xml:space="preserve"> left.pull();</w:t>
      </w:r>
    </w:p>
    <w:p w:rsidR="00FD31F4" w:rsidRDefault="00FD31F4" w:rsidP="002C6F4A">
      <w:pPr>
        <w:pStyle w:val="Code"/>
        <w:ind w:left="720"/>
        <w:rPr>
          <w:highlight w:val="white"/>
        </w:rPr>
      </w:pPr>
      <w:r>
        <w:rPr>
          <w:highlight w:val="white"/>
        </w:rPr>
        <w:tab/>
      </w:r>
      <w:r>
        <w:rPr>
          <w:highlight w:val="white"/>
        </w:rPr>
        <w:tab/>
      </w:r>
      <w:r>
        <w:rPr>
          <w:color w:val="0000FF"/>
          <w:highlight w:val="white"/>
        </w:rPr>
        <w:t>await</w:t>
      </w:r>
      <w:r>
        <w:rPr>
          <w:highlight w:val="white"/>
        </w:rPr>
        <w:t xml:space="preserve"> right.push(val + 1);</w:t>
      </w:r>
    </w:p>
    <w:p w:rsidR="00FD31F4" w:rsidRDefault="00FD31F4" w:rsidP="002C6F4A">
      <w:pPr>
        <w:pStyle w:val="Code"/>
        <w:ind w:left="720"/>
        <w:rPr>
          <w:highlight w:val="white"/>
        </w:rPr>
      </w:pPr>
      <w:r>
        <w:rPr>
          <w:highlight w:val="white"/>
        </w:rPr>
        <w:tab/>
        <w:t>}</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p>
    <w:p w:rsidR="00FD31F4" w:rsidRDefault="00FD31F4" w:rsidP="002C6F4A">
      <w:pPr>
        <w:pStyle w:val="Code"/>
        <w:ind w:left="720"/>
        <w:rPr>
          <w:highlight w:val="white"/>
        </w:rPr>
      </w:pPr>
      <w:r>
        <w:rPr>
          <w:color w:val="0000FF"/>
          <w:highlight w:val="white"/>
        </w:rPr>
        <w:t>int</w:t>
      </w:r>
      <w:r>
        <w:rPr>
          <w:highlight w:val="white"/>
        </w:rPr>
        <w:t xml:space="preserve"> main()</w:t>
      </w:r>
    </w:p>
    <w:p w:rsidR="00FD31F4" w:rsidRDefault="00FD31F4" w:rsidP="002C6F4A">
      <w:pPr>
        <w:pStyle w:val="Code"/>
        <w:ind w:left="720"/>
        <w:rPr>
          <w:highlight w:val="white"/>
        </w:rPr>
      </w:pPr>
      <w:r>
        <w:rPr>
          <w:highlight w:val="white"/>
        </w:rPr>
        <w:t>{</w:t>
      </w:r>
    </w:p>
    <w:p w:rsidR="00FD31F4" w:rsidRDefault="00FD31F4" w:rsidP="002C6F4A">
      <w:pPr>
        <w:pStyle w:val="Code"/>
        <w:ind w:left="720"/>
        <w:rPr>
          <w:highlight w:val="white"/>
        </w:rPr>
      </w:pPr>
      <w:r>
        <w:rPr>
          <w:highlight w:val="white"/>
        </w:rPr>
        <w:tab/>
      </w:r>
      <w:r>
        <w:rPr>
          <w:color w:val="0000FF"/>
          <w:highlight w:val="white"/>
        </w:rPr>
        <w:t>static</w:t>
      </w:r>
      <w:r>
        <w:rPr>
          <w:highlight w:val="white"/>
        </w:rPr>
        <w:t xml:space="preserve"> </w:t>
      </w:r>
      <w:r>
        <w:rPr>
          <w:color w:val="0000FF"/>
          <w:highlight w:val="white"/>
        </w:rPr>
        <w:t>const</w:t>
      </w:r>
      <w:r>
        <w:rPr>
          <w:highlight w:val="white"/>
        </w:rPr>
        <w:t xml:space="preserve"> </w:t>
      </w:r>
      <w:r>
        <w:rPr>
          <w:color w:val="0000FF"/>
          <w:highlight w:val="white"/>
        </w:rPr>
        <w:t>int</w:t>
      </w:r>
      <w:r>
        <w:rPr>
          <w:highlight w:val="white"/>
        </w:rPr>
        <w:t xml:space="preserve"> N = 1000 * 1000;</w:t>
      </w:r>
    </w:p>
    <w:p w:rsidR="00FD31F4" w:rsidRDefault="00FD31F4" w:rsidP="002C6F4A">
      <w:pPr>
        <w:pStyle w:val="Code"/>
        <w:ind w:left="720"/>
        <w:rPr>
          <w:highlight w:val="white"/>
        </w:rPr>
      </w:pPr>
      <w:r>
        <w:rPr>
          <w:highlight w:val="white"/>
        </w:rPr>
        <w:tab/>
        <w:t>std::vector&lt;channel&lt;</w:t>
      </w:r>
      <w:r>
        <w:rPr>
          <w:color w:val="0000FF"/>
          <w:highlight w:val="white"/>
        </w:rPr>
        <w:t>int</w:t>
      </w:r>
      <w:r>
        <w:rPr>
          <w:highlight w:val="white"/>
        </w:rPr>
        <w:t>&gt;&gt; c(N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r>
      <w:r>
        <w:rPr>
          <w:color w:val="0000FF"/>
          <w:highlight w:val="white"/>
        </w:rPr>
        <w:t>for</w:t>
      </w:r>
      <w:r>
        <w:rPr>
          <w:highlight w:val="white"/>
        </w:rPr>
        <w:t xml:space="preserve"> (</w:t>
      </w:r>
      <w:r>
        <w:rPr>
          <w:color w:val="0000FF"/>
          <w:highlight w:val="white"/>
        </w:rPr>
        <w:t>int</w:t>
      </w:r>
      <w:r>
        <w:rPr>
          <w:highlight w:val="white"/>
        </w:rPr>
        <w:t xml:space="preserve"> i = 0; i &lt; N; ++i)</w:t>
      </w:r>
    </w:p>
    <w:p w:rsidR="00FD31F4" w:rsidRDefault="00FD31F4" w:rsidP="002C6F4A">
      <w:pPr>
        <w:pStyle w:val="Code"/>
        <w:ind w:left="720"/>
        <w:rPr>
          <w:highlight w:val="white"/>
        </w:rPr>
      </w:pPr>
      <w:r>
        <w:rPr>
          <w:highlight w:val="white"/>
        </w:rPr>
        <w:tab/>
      </w:r>
      <w:r>
        <w:rPr>
          <w:highlight w:val="white"/>
        </w:rPr>
        <w:tab/>
        <w:t>goroutine::go(pusher(c[i], c[i + 1]));</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c.front().sync_push(0);</w:t>
      </w:r>
    </w:p>
    <w:p w:rsidR="00FD31F4" w:rsidRDefault="00FD31F4" w:rsidP="002C6F4A">
      <w:pPr>
        <w:pStyle w:val="Code"/>
        <w:ind w:left="720"/>
        <w:rPr>
          <w:highlight w:val="white"/>
        </w:rPr>
      </w:pPr>
    </w:p>
    <w:p w:rsidR="00FD31F4" w:rsidRDefault="00FD31F4" w:rsidP="002C6F4A">
      <w:pPr>
        <w:pStyle w:val="Code"/>
        <w:ind w:left="720"/>
        <w:rPr>
          <w:highlight w:val="white"/>
        </w:rPr>
      </w:pPr>
      <w:r>
        <w:rPr>
          <w:highlight w:val="white"/>
        </w:rPr>
        <w:tab/>
        <w:t>std::cout &lt;&lt; c.back().sync_pull() &lt;&lt; std::endl;</w:t>
      </w:r>
    </w:p>
    <w:p w:rsidR="00FD31F4" w:rsidRDefault="00FD31F4" w:rsidP="002C6F4A">
      <w:pPr>
        <w:pStyle w:val="Code"/>
        <w:ind w:left="720"/>
        <w:rPr>
          <w:highlight w:val="white"/>
        </w:rPr>
      </w:pPr>
      <w:r>
        <w:rPr>
          <w:highlight w:val="white"/>
        </w:rPr>
        <w:lastRenderedPageBreak/>
        <w:t>}</w:t>
      </w:r>
    </w:p>
    <w:p w:rsidR="00FD31F4" w:rsidRDefault="00FD31F4" w:rsidP="00FD31F4">
      <w:pPr>
        <w:autoSpaceDE w:val="0"/>
        <w:autoSpaceDN w:val="0"/>
        <w:adjustRightInd w:val="0"/>
        <w:spacing w:after="0" w:line="240" w:lineRule="auto"/>
        <w:ind w:left="720"/>
        <w:rPr>
          <w:rFonts w:ascii="Consolas" w:hAnsi="Consolas" w:cs="Consolas"/>
          <w:color w:val="000000"/>
          <w:sz w:val="19"/>
          <w:szCs w:val="19"/>
          <w:highlight w:val="white"/>
        </w:rPr>
      </w:pPr>
    </w:p>
    <w:p w:rsidR="00A0561D" w:rsidRDefault="00510107" w:rsidP="00A0561D">
      <w:pPr>
        <w:pStyle w:val="Heading3"/>
      </w:pPr>
      <w:bookmarkStart w:id="22" w:name="_Toc416457515"/>
      <w:r>
        <w:t>Reactive Streams</w:t>
      </w:r>
      <w:bookmarkEnd w:id="22"/>
    </w:p>
    <w:p w:rsidR="00510107" w:rsidRDefault="00510107" w:rsidP="002C6F4A">
      <w:r>
        <w:t xml:space="preserve">Resumable functions can be used as producers, consumers and transformers of reactive streams in recently rediscovered [Rx, </w:t>
      </w:r>
      <w:r w:rsidR="005F1963">
        <w:t xml:space="preserve">ReactiveX, </w:t>
      </w:r>
      <w:r w:rsidR="00772A6D">
        <w:t>RxAt</w:t>
      </w:r>
      <w:r>
        <w:t>Netflix] functional reactive programming [FRP].</w:t>
      </w:r>
    </w:p>
    <w:p w:rsidR="00510107" w:rsidRDefault="00510107" w:rsidP="002C6F4A">
      <w:r>
        <w:t>As a consumer</w:t>
      </w:r>
      <w:r w:rsidR="005F1963">
        <w:t xml:space="preserve"> (utilizing await-for statement proposed by this paper)</w:t>
      </w:r>
      <w:r>
        <w:t xml:space="preserve">: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16F85"/>
          <w:sz w:val="19"/>
          <w:szCs w:val="19"/>
          <w:highlight w:val="white"/>
        </w:rPr>
        <w:t>future</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w:t>
      </w:r>
      <w:r w:rsidR="005F1963">
        <w:rPr>
          <w:rFonts w:ascii="Consolas" w:hAnsi="Consolas" w:cs="Consolas"/>
          <w:color w:val="880000"/>
          <w:sz w:val="19"/>
          <w:szCs w:val="19"/>
          <w:highlight w:val="white"/>
        </w:rPr>
        <w:t>S</w:t>
      </w:r>
      <w:r>
        <w:rPr>
          <w:rFonts w:ascii="Consolas" w:hAnsi="Consolas" w:cs="Consolas"/>
          <w:color w:val="880000"/>
          <w:sz w:val="19"/>
          <w:szCs w:val="19"/>
          <w:highlight w:val="white"/>
        </w:rPr>
        <w:t>um</w:t>
      </w:r>
      <w:r>
        <w:rPr>
          <w:rFonts w:ascii="Consolas" w:hAnsi="Consolas" w:cs="Consolas"/>
          <w:color w:val="000000"/>
          <w:sz w:val="19"/>
          <w:szCs w:val="19"/>
          <w:highlight w:val="white"/>
        </w:rPr>
        <w:t>(</w:t>
      </w:r>
      <w:r>
        <w:rPr>
          <w:rFonts w:ascii="Consolas" w:hAnsi="Consolas" w:cs="Consolas"/>
          <w:color w:val="216F85"/>
          <w:sz w:val="19"/>
          <w:szCs w:val="19"/>
          <w:highlight w:val="white"/>
        </w:rPr>
        <w:t>async_read_stream</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&amp; </w:t>
      </w:r>
      <w:r>
        <w:rPr>
          <w:rFonts w:ascii="Consolas" w:hAnsi="Consolas" w:cs="Consolas"/>
          <w:color w:val="000080"/>
          <w:sz w:val="19"/>
          <w:szCs w:val="19"/>
          <w:highlight w:val="white"/>
        </w:rPr>
        <w:t>input</w:t>
      </w: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00736B6F">
        <w:rPr>
          <w:rFonts w:ascii="Consolas" w:hAnsi="Consolas" w:cs="Consolas"/>
          <w:color w:val="000000"/>
          <w:sz w:val="19"/>
          <w:szCs w:val="19"/>
          <w:highlight w:val="white"/>
        </w:rPr>
        <w:t>sum</w:t>
      </w:r>
      <w:r>
        <w:rPr>
          <w:rFonts w:ascii="Consolas" w:hAnsi="Consolas" w:cs="Consolas"/>
          <w:color w:val="000000"/>
          <w:sz w:val="19"/>
          <w:szCs w:val="19"/>
          <w:highlight w:val="white"/>
        </w:rPr>
        <w:t xml:space="preserve"> = 0;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sidR="00D10B32">
        <w:rPr>
          <w:rFonts w:ascii="Consolas" w:hAnsi="Consolas" w:cs="Consolas"/>
          <w:color w:val="0000FF"/>
          <w:sz w:val="19"/>
          <w:szCs w:val="19"/>
          <w:highlight w:val="white"/>
        </w:rPr>
        <w:t>auto</w:t>
      </w:r>
      <w:r w:rsidR="00D10B32">
        <w:rPr>
          <w:rFonts w:ascii="Consolas" w:hAnsi="Consolas" w:cs="Consolas"/>
          <w:color w:val="000000"/>
          <w:sz w:val="19"/>
          <w:szCs w:val="19"/>
          <w:highlight w:val="white"/>
        </w:rPr>
        <w:t xml:space="preserve"> </w:t>
      </w:r>
      <w:r>
        <w:rPr>
          <w:rFonts w:ascii="Consolas" w:hAnsi="Consolas" w:cs="Consolas"/>
          <w:color w:val="000080"/>
          <w:sz w:val="19"/>
          <w:szCs w:val="19"/>
          <w:highlight w:val="white"/>
        </w:rPr>
        <w:t>v</w:t>
      </w:r>
      <w:r>
        <w:rPr>
          <w:rFonts w:ascii="Consolas" w:hAnsi="Consolas" w:cs="Consolas"/>
          <w:color w:val="000000"/>
          <w:sz w:val="19"/>
          <w:szCs w:val="19"/>
          <w:highlight w:val="white"/>
        </w:rPr>
        <w:t xml:space="preserve"> : </w:t>
      </w:r>
      <w:r>
        <w:rPr>
          <w:rFonts w:ascii="Consolas" w:hAnsi="Consolas" w:cs="Consolas"/>
          <w:color w:val="000080"/>
          <w:sz w:val="19"/>
          <w:szCs w:val="19"/>
          <w:highlight w:val="white"/>
        </w:rPr>
        <w:t>input</w:t>
      </w:r>
      <w:r>
        <w:rPr>
          <w:rFonts w:ascii="Consolas" w:hAnsi="Consolas" w:cs="Consolas"/>
          <w:color w:val="000000"/>
          <w:sz w:val="19"/>
          <w:szCs w:val="19"/>
          <w:highlight w:val="white"/>
        </w:rPr>
        <w:t xml:space="preserve">) </w:t>
      </w:r>
    </w:p>
    <w:p w:rsidR="00510107" w:rsidRDefault="00510107" w:rsidP="002C6F4A">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sum += v;</w:t>
      </w:r>
    </w:p>
    <w:p w:rsidR="00510107" w:rsidRDefault="00510107" w:rsidP="002C6F4A">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sum; </w:t>
      </w:r>
    </w:p>
    <w:p w:rsidR="00510107" w:rsidRDefault="00510107" w:rsidP="002C6F4A">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510107" w:rsidRDefault="00510107" w:rsidP="002C6F4A"/>
    <w:p w:rsidR="00510107" w:rsidRPr="00510107" w:rsidRDefault="00510107" w:rsidP="002C6F4A">
      <w:r>
        <w:t>As a produ</w:t>
      </w:r>
      <w:r w:rsidR="00043B94">
        <w:t>c</w:t>
      </w:r>
      <w:r>
        <w:t>er:</w:t>
      </w:r>
    </w:p>
    <w:p w:rsidR="00043B94" w:rsidRDefault="00043B94" w:rsidP="002C6F4A">
      <w:pPr>
        <w:pStyle w:val="Code"/>
        <w:ind w:left="720"/>
        <w:rPr>
          <w:highlight w:val="white"/>
        </w:rPr>
      </w:pPr>
      <w:r>
        <w:rPr>
          <w:color w:val="216F85"/>
          <w:highlight w:val="white"/>
        </w:rPr>
        <w:t>async_generator</w:t>
      </w:r>
      <w:r>
        <w:rPr>
          <w:highlight w:val="white"/>
        </w:rPr>
        <w:t>&lt;</w:t>
      </w:r>
      <w:r>
        <w:rPr>
          <w:color w:val="0000FF"/>
          <w:highlight w:val="white"/>
        </w:rPr>
        <w:t>int</w:t>
      </w:r>
      <w:r>
        <w:rPr>
          <w:highlight w:val="white"/>
        </w:rPr>
        <w:t xml:space="preserve">&gt; </w:t>
      </w:r>
      <w:r>
        <w:rPr>
          <w:color w:val="880000"/>
          <w:highlight w:val="white"/>
        </w:rPr>
        <w:t>Ticks</w:t>
      </w:r>
      <w:r>
        <w:rPr>
          <w:highlight w:val="white"/>
        </w:rPr>
        <w:t xml:space="preserve">() </w:t>
      </w:r>
      <w:r>
        <w:rPr>
          <w:highlight w:val="white"/>
        </w:rPr>
        <w:br/>
        <w:t>{</w:t>
      </w:r>
      <w:r>
        <w:rPr>
          <w:highlight w:val="white"/>
        </w:rPr>
        <w:br/>
      </w:r>
      <w:r>
        <w:rPr>
          <w:highlight w:val="white"/>
        </w:rPr>
        <w:tab/>
      </w:r>
      <w:r>
        <w:rPr>
          <w:color w:val="0000FF"/>
          <w:highlight w:val="white"/>
        </w:rPr>
        <w:t>for</w:t>
      </w:r>
      <w:r>
        <w:rPr>
          <w:highlight w:val="white"/>
        </w:rPr>
        <w:t>(</w:t>
      </w:r>
      <w:r>
        <w:rPr>
          <w:color w:val="0000FF"/>
          <w:highlight w:val="white"/>
        </w:rPr>
        <w:t>int</w:t>
      </w:r>
      <w:r>
        <w:rPr>
          <w:highlight w:val="white"/>
        </w:rPr>
        <w:t xml:space="preserve"> tick = 0</w:t>
      </w:r>
      <w:r>
        <w:rPr>
          <w:color w:val="000080"/>
          <w:highlight w:val="white"/>
        </w:rPr>
        <w:t>;; ++tick</w:t>
      </w:r>
      <w:r>
        <w:rPr>
          <w:highlight w:val="white"/>
        </w:rPr>
        <w:t xml:space="preserve">) </w:t>
      </w:r>
    </w:p>
    <w:p w:rsidR="00043B94" w:rsidRDefault="00043B94" w:rsidP="002C6F4A">
      <w:pPr>
        <w:pStyle w:val="Code"/>
        <w:ind w:left="720" w:firstLine="720"/>
        <w:rPr>
          <w:highlight w:val="white"/>
        </w:rPr>
      </w:pPr>
      <w:r>
        <w:rPr>
          <w:highlight w:val="white"/>
        </w:rPr>
        <w:t>{</w:t>
      </w:r>
      <w:r>
        <w:rPr>
          <w:highlight w:val="white"/>
        </w:rPr>
        <w:br/>
      </w:r>
      <w:r>
        <w:rPr>
          <w:highlight w:val="white"/>
        </w:rPr>
        <w:tab/>
      </w:r>
      <w:r w:rsidR="004A7D60">
        <w:rPr>
          <w:highlight w:val="white"/>
        </w:rPr>
        <w:tab/>
      </w:r>
      <w:r>
        <w:rPr>
          <w:color w:val="0000FF"/>
          <w:highlight w:val="white"/>
        </w:rPr>
        <w:t xml:space="preserve">yield </w:t>
      </w:r>
      <w:r>
        <w:rPr>
          <w:highlight w:val="white"/>
        </w:rPr>
        <w:t>tick;</w:t>
      </w:r>
    </w:p>
    <w:p w:rsidR="00043B94" w:rsidRDefault="00043B94" w:rsidP="002C6F4A">
      <w:pPr>
        <w:pStyle w:val="Code"/>
        <w:ind w:left="1440" w:firstLine="720"/>
        <w:rPr>
          <w:highlight w:val="white"/>
        </w:rPr>
      </w:pPr>
      <w:r>
        <w:rPr>
          <w:color w:val="0000FF"/>
          <w:highlight w:val="white"/>
        </w:rPr>
        <w:t xml:space="preserve">await </w:t>
      </w:r>
      <w:r>
        <w:rPr>
          <w:highlight w:val="white"/>
        </w:rPr>
        <w:t>sleep_for(1ms);</w:t>
      </w:r>
      <w:r>
        <w:rPr>
          <w:highlight w:val="white"/>
        </w:rPr>
        <w:tab/>
      </w:r>
    </w:p>
    <w:p w:rsidR="00043B94" w:rsidRDefault="00043B94" w:rsidP="002C6F4A">
      <w:pPr>
        <w:pStyle w:val="Code"/>
        <w:ind w:left="720" w:firstLine="720"/>
        <w:rPr>
          <w:highlight w:val="white"/>
        </w:rPr>
      </w:pPr>
      <w:r>
        <w:rPr>
          <w:highlight w:val="white"/>
        </w:rPr>
        <w:t>}</w:t>
      </w:r>
    </w:p>
    <w:p w:rsidR="00043B94" w:rsidRPr="00FB18FF" w:rsidRDefault="00043B94" w:rsidP="002C6F4A">
      <w:pPr>
        <w:pStyle w:val="Code"/>
        <w:ind w:left="720"/>
        <w:rPr>
          <w:highlight w:val="white"/>
        </w:rPr>
      </w:pPr>
      <w:r>
        <w:rPr>
          <w:highlight w:val="white"/>
        </w:rPr>
        <w:t>}</w:t>
      </w:r>
    </w:p>
    <w:p w:rsidR="00043B94" w:rsidRPr="00510107" w:rsidRDefault="00043B94" w:rsidP="00043B94">
      <w:r>
        <w:t xml:space="preserve">As a </w:t>
      </w:r>
      <w:r w:rsidR="001602F9">
        <w:t>transformer</w:t>
      </w:r>
      <w:r>
        <w:t>:</w:t>
      </w:r>
      <w:r w:rsidR="005F1963">
        <w:t xml:space="preserve"> (adds a timestamp to every observed value)</w:t>
      </w:r>
    </w:p>
    <w:p w:rsidR="00043B94" w:rsidRDefault="007606AE" w:rsidP="002C6F4A">
      <w:pPr>
        <w:pStyle w:val="Code"/>
        <w:ind w:left="720"/>
        <w:rPr>
          <w:color w:val="000000"/>
          <w:highlight w:val="white"/>
        </w:rPr>
      </w:pPr>
      <w:r>
        <w:rPr>
          <w:color w:val="0000FF"/>
          <w:highlight w:val="white"/>
        </w:rPr>
        <w:t>template</w:t>
      </w:r>
      <w:r>
        <w:rPr>
          <w:color w:val="000000"/>
          <w:highlight w:val="white"/>
        </w:rPr>
        <w:t>&lt;</w:t>
      </w:r>
      <w:r>
        <w:rPr>
          <w:color w:val="0000FF"/>
          <w:highlight w:val="white"/>
        </w:rPr>
        <w:t xml:space="preserve">class </w:t>
      </w:r>
      <w:r>
        <w:rPr>
          <w:highlight w:val="white"/>
        </w:rPr>
        <w:t>T</w:t>
      </w:r>
      <w:r>
        <w:rPr>
          <w:color w:val="0000FF"/>
          <w:highlight w:val="white"/>
        </w:rPr>
        <w:t>&gt;</w:t>
      </w:r>
      <w:r w:rsidR="001602F9">
        <w:rPr>
          <w:color w:val="000000"/>
          <w:highlight w:val="white"/>
        </w:rPr>
        <w:t xml:space="preserve"> </w:t>
      </w:r>
      <w:r w:rsidR="004A7D60">
        <w:rPr>
          <w:highlight w:val="white"/>
        </w:rPr>
        <w:br/>
      </w:r>
      <w:r w:rsidR="00043B94">
        <w:rPr>
          <w:highlight w:val="white"/>
        </w:rPr>
        <w:t>async_generator</w:t>
      </w:r>
      <w:r w:rsidR="00043B94">
        <w:rPr>
          <w:color w:val="000000"/>
          <w:highlight w:val="white"/>
        </w:rPr>
        <w:t>&lt;</w:t>
      </w:r>
      <w:r w:rsidR="001602F9">
        <w:rPr>
          <w:color w:val="000000"/>
          <w:highlight w:val="white"/>
        </w:rPr>
        <w:t>pair&lt;</w:t>
      </w:r>
      <w:r w:rsidR="004A7D60">
        <w:rPr>
          <w:color w:val="000000"/>
          <w:highlight w:val="white"/>
        </w:rPr>
        <w:t>T</w:t>
      </w:r>
      <w:r w:rsidR="001602F9">
        <w:rPr>
          <w:color w:val="0000FF"/>
          <w:highlight w:val="white"/>
        </w:rPr>
        <w:t>,</w:t>
      </w:r>
      <w:r w:rsidR="001602F9" w:rsidRPr="001602F9">
        <w:rPr>
          <w:highlight w:val="white"/>
        </w:rPr>
        <w:t xml:space="preserve"> </w:t>
      </w:r>
      <w:r>
        <w:rPr>
          <w:i/>
          <w:iCs/>
          <w:highlight w:val="white"/>
        </w:rPr>
        <w:t>system_clock</w:t>
      </w:r>
      <w:r>
        <w:rPr>
          <w:color w:val="000000"/>
          <w:highlight w:val="white"/>
        </w:rPr>
        <w:t>::</w:t>
      </w:r>
      <w:r>
        <w:rPr>
          <w:i/>
          <w:iCs/>
          <w:highlight w:val="white"/>
        </w:rPr>
        <w:t>time_point</w:t>
      </w:r>
      <w:r w:rsidR="00043B94">
        <w:rPr>
          <w:color w:val="000000"/>
          <w:highlight w:val="white"/>
        </w:rPr>
        <w:t>&gt;</w:t>
      </w:r>
      <w:r>
        <w:rPr>
          <w:color w:val="000000"/>
          <w:highlight w:val="white"/>
        </w:rPr>
        <w:t>&gt;</w:t>
      </w:r>
      <w:r w:rsidR="00043B94">
        <w:rPr>
          <w:color w:val="000000"/>
          <w:highlight w:val="white"/>
        </w:rPr>
        <w:t xml:space="preserve"> </w:t>
      </w:r>
      <w:r w:rsidR="004A7D60">
        <w:rPr>
          <w:color w:val="000000"/>
          <w:highlight w:val="white"/>
        </w:rPr>
        <w:br/>
      </w:r>
      <w:r w:rsidR="005F1963">
        <w:rPr>
          <w:color w:val="880000"/>
          <w:highlight w:val="white"/>
        </w:rPr>
        <w:t>Timestamp</w:t>
      </w:r>
      <w:r w:rsidR="00043B94">
        <w:rPr>
          <w:color w:val="000000"/>
          <w:highlight w:val="white"/>
        </w:rPr>
        <w:t>(</w:t>
      </w:r>
      <w:r w:rsidR="001602F9">
        <w:rPr>
          <w:highlight w:val="white"/>
        </w:rPr>
        <w:t>async_read_stream</w:t>
      </w:r>
      <w:r w:rsidR="001602F9">
        <w:rPr>
          <w:color w:val="000000"/>
          <w:highlight w:val="white"/>
        </w:rPr>
        <w:t>&lt;</w:t>
      </w:r>
      <w:r w:rsidR="004A7D60">
        <w:rPr>
          <w:color w:val="000000"/>
          <w:highlight w:val="white"/>
        </w:rPr>
        <w:t>T&gt;</w:t>
      </w:r>
      <w:r>
        <w:rPr>
          <w:color w:val="000000"/>
          <w:highlight w:val="white"/>
        </w:rPr>
        <w:t xml:space="preserve"> S</w:t>
      </w:r>
      <w:r w:rsidR="00043B94">
        <w:rPr>
          <w:color w:val="000000"/>
          <w:highlight w:val="white"/>
        </w:rPr>
        <w:t xml:space="preserve">) </w:t>
      </w:r>
      <w:r w:rsidR="00043B94">
        <w:rPr>
          <w:color w:val="000000"/>
          <w:highlight w:val="white"/>
        </w:rPr>
        <w:br/>
        <w:t>{</w:t>
      </w:r>
      <w:r w:rsidR="00043B94">
        <w:rPr>
          <w:color w:val="000000"/>
          <w:highlight w:val="white"/>
        </w:rPr>
        <w:br/>
      </w:r>
      <w:r w:rsidR="00043B94">
        <w:rPr>
          <w:color w:val="000000"/>
          <w:highlight w:val="white"/>
        </w:rPr>
        <w:tab/>
      </w:r>
      <w:r w:rsidR="00043B94">
        <w:rPr>
          <w:color w:val="0000FF"/>
          <w:highlight w:val="white"/>
        </w:rPr>
        <w:t>for</w:t>
      </w:r>
      <w:r>
        <w:rPr>
          <w:color w:val="0000FF"/>
          <w:highlight w:val="white"/>
        </w:rPr>
        <w:t xml:space="preserve"> await</w:t>
      </w:r>
      <w:r w:rsidR="00043B94">
        <w:rPr>
          <w:color w:val="000000"/>
          <w:highlight w:val="white"/>
        </w:rPr>
        <w:t>(</w:t>
      </w:r>
      <w:r>
        <w:rPr>
          <w:color w:val="000000"/>
          <w:highlight w:val="white"/>
        </w:rPr>
        <w:t xml:space="preserve">v: S) </w:t>
      </w:r>
      <w:r w:rsidR="00043B94">
        <w:rPr>
          <w:color w:val="0000FF"/>
          <w:highlight w:val="white"/>
        </w:rPr>
        <w:t xml:space="preserve">yield </w:t>
      </w:r>
      <w:r w:rsidR="003E72DA">
        <w:rPr>
          <w:color w:val="000000"/>
          <w:highlight w:val="white"/>
        </w:rPr>
        <w:t xml:space="preserve">{v, </w:t>
      </w:r>
      <w:r w:rsidR="003E72DA">
        <w:rPr>
          <w:i/>
          <w:iCs/>
          <w:highlight w:val="white"/>
        </w:rPr>
        <w:t>system_clock</w:t>
      </w:r>
      <w:r w:rsidR="003E72DA">
        <w:rPr>
          <w:color w:val="000000"/>
          <w:highlight w:val="white"/>
        </w:rPr>
        <w:t>::now()}</w:t>
      </w:r>
      <w:r w:rsidR="00043B94">
        <w:rPr>
          <w:color w:val="000000"/>
          <w:highlight w:val="white"/>
        </w:rPr>
        <w:t>;</w:t>
      </w:r>
    </w:p>
    <w:p w:rsidR="00043B94" w:rsidRDefault="00043B94" w:rsidP="002C6F4A">
      <w:pPr>
        <w:pStyle w:val="Code"/>
        <w:ind w:left="720"/>
        <w:rPr>
          <w:color w:val="000000"/>
          <w:highlight w:val="white"/>
        </w:rPr>
      </w:pPr>
      <w:r>
        <w:rPr>
          <w:color w:val="000000"/>
          <w:highlight w:val="white"/>
        </w:rPr>
        <w:t>}</w:t>
      </w:r>
    </w:p>
    <w:p w:rsidR="00204885" w:rsidRDefault="00204885">
      <w:pPr>
        <w:rPr>
          <w:rFonts w:asciiTheme="majorHAnsi" w:eastAsiaTheme="majorEastAsia" w:hAnsiTheme="majorHAnsi" w:cstheme="majorBidi"/>
          <w:color w:val="1F4D78" w:themeColor="accent1" w:themeShade="7F"/>
          <w:sz w:val="24"/>
          <w:szCs w:val="24"/>
        </w:rPr>
      </w:pPr>
    </w:p>
    <w:p w:rsidR="006E7F35" w:rsidRDefault="006E7F35" w:rsidP="006E7F35">
      <w:pPr>
        <w:pStyle w:val="Heading3"/>
      </w:pPr>
      <w:bookmarkStart w:id="23" w:name="_Toc416457516"/>
      <w:r>
        <w:t>Resumable lambdas as generator expressions</w:t>
      </w:r>
      <w:bookmarkEnd w:id="23"/>
    </w:p>
    <w:p w:rsidR="006E7F35" w:rsidRPr="00CC4830" w:rsidRDefault="006E7F35" w:rsidP="002C6F4A">
      <w:r>
        <w:t>Resumable lambdas can be used as generator expressions [PythonGeneratorExpressions].</w:t>
      </w:r>
    </w:p>
    <w:p w:rsidR="006E7F35" w:rsidRDefault="006E7F35" w:rsidP="006E7F35">
      <w:pPr>
        <w:ind w:firstLine="720"/>
        <w:rPr>
          <w:rFonts w:ascii="Courier" w:hAnsi="Courier"/>
          <w:sz w:val="20"/>
          <w:szCs w:val="20"/>
        </w:rPr>
      </w:pPr>
      <w:r>
        <w:rPr>
          <w:rFonts w:ascii="Courier" w:hAnsi="Courier"/>
          <w:sz w:val="20"/>
          <w:szCs w:val="20"/>
        </w:rPr>
        <w:t xml:space="preserve">     squares = (x*x for x in </w:t>
      </w:r>
      <w:r w:rsidR="00824C8C">
        <w:rPr>
          <w:rFonts w:ascii="Courier" w:hAnsi="Courier"/>
          <w:sz w:val="20"/>
          <w:szCs w:val="20"/>
        </w:rPr>
        <w:t>S</w:t>
      </w:r>
      <w:r>
        <w:rPr>
          <w:rFonts w:ascii="Courier" w:hAnsi="Courier"/>
          <w:sz w:val="20"/>
          <w:szCs w:val="20"/>
        </w:rPr>
        <w:t>) // python</w:t>
      </w:r>
    </w:p>
    <w:p w:rsidR="006E7F35" w:rsidRDefault="006E7F35" w:rsidP="006E7F35">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0A5CFE" w:rsidRPr="00DC543F">
        <w:rPr>
          <w:rFonts w:ascii="Courier" w:hAnsi="Courier"/>
          <w:b/>
          <w:sz w:val="20"/>
          <w:szCs w:val="20"/>
        </w:rPr>
        <w:t>auto</w:t>
      </w:r>
      <w:r w:rsidR="000A5CFE">
        <w:rPr>
          <w:rFonts w:ascii="Courier" w:hAnsi="Courier"/>
          <w:sz w:val="20"/>
          <w:szCs w:val="20"/>
        </w:rPr>
        <w:t xml:space="preserve"> </w:t>
      </w:r>
      <w:r>
        <w:rPr>
          <w:rFonts w:ascii="Courier" w:hAnsi="Courier"/>
          <w:sz w:val="20"/>
          <w:szCs w:val="20"/>
        </w:rPr>
        <w:t>x:</w:t>
      </w:r>
      <w:r w:rsidR="00824C8C">
        <w:rPr>
          <w:rFonts w:ascii="Courier" w:hAnsi="Courier"/>
          <w:sz w:val="20"/>
          <w:szCs w:val="20"/>
        </w:rPr>
        <w:t>S</w:t>
      </w:r>
      <w:r>
        <w:rPr>
          <w:rFonts w:ascii="Courier" w:hAnsi="Courier"/>
          <w:sz w:val="20"/>
          <w:szCs w:val="20"/>
        </w:rPr>
        <w:t xml:space="preserve">) </w:t>
      </w:r>
      <w:r>
        <w:rPr>
          <w:rFonts w:ascii="Courier" w:hAnsi="Courier"/>
          <w:b/>
          <w:bCs/>
          <w:sz w:val="20"/>
          <w:szCs w:val="20"/>
        </w:rPr>
        <w:t>yield</w:t>
      </w:r>
      <w:r>
        <w:rPr>
          <w:rFonts w:ascii="Courier" w:hAnsi="Courier"/>
          <w:sz w:val="20"/>
          <w:szCs w:val="20"/>
        </w:rPr>
        <w:t xml:space="preserve"> x*x;} ;</w:t>
      </w:r>
      <w:r>
        <w:t xml:space="preserve"> </w:t>
      </w:r>
      <w:r>
        <w:rPr>
          <w:rFonts w:ascii="Courier" w:hAnsi="Courier"/>
          <w:sz w:val="20"/>
          <w:szCs w:val="20"/>
        </w:rPr>
        <w:t>// C++</w:t>
      </w:r>
    </w:p>
    <w:p w:rsidR="006E7F35" w:rsidRPr="006B0491" w:rsidRDefault="004B6736">
      <w:pPr>
        <w:rPr>
          <w:highlight w:val="white"/>
        </w:rPr>
      </w:pPr>
      <w:r>
        <w:rPr>
          <w:highlight w:val="white"/>
        </w:rPr>
        <w:t xml:space="preserve">In this case squares is </w:t>
      </w:r>
      <w:r w:rsidR="00824C8C">
        <w:rPr>
          <w:highlight w:val="white"/>
        </w:rPr>
        <w:t>a</w:t>
      </w:r>
      <w:r>
        <w:rPr>
          <w:highlight w:val="white"/>
        </w:rPr>
        <w:t xml:space="preserve"> lazy transformer of sequence S and similar in that respect to boost range adap</w:t>
      </w:r>
      <w:r w:rsidR="00772A6D">
        <w:rPr>
          <w:highlight w:val="white"/>
        </w:rPr>
        <w:t>t</w:t>
      </w:r>
      <w:r>
        <w:rPr>
          <w:highlight w:val="white"/>
        </w:rPr>
        <w:t>ers [BoostRangeAdapter].</w:t>
      </w:r>
    </w:p>
    <w:p w:rsidR="006C49B5" w:rsidRPr="00933BBD" w:rsidRDefault="00FD31F4" w:rsidP="00FD31F4">
      <w:pPr>
        <w:pStyle w:val="Heading1"/>
      </w:pPr>
      <w:r>
        <w:t xml:space="preserve"> </w:t>
      </w:r>
      <w:bookmarkStart w:id="24" w:name="_Toc416457517"/>
      <w:r w:rsidR="006C49B5">
        <w:t>Conceptual Model</w:t>
      </w:r>
      <w:bookmarkEnd w:id="24"/>
    </w:p>
    <w:p w:rsidR="006C49B5" w:rsidRPr="00972CB6" w:rsidRDefault="006C49B5" w:rsidP="006C49B5">
      <w:pPr>
        <w:pStyle w:val="Heading2"/>
      </w:pPr>
      <w:bookmarkStart w:id="25" w:name="_Toc416457518"/>
      <w:r>
        <w:t>Resumable Function</w:t>
      </w:r>
      <w:bookmarkEnd w:id="25"/>
    </w:p>
    <w:p w:rsidR="006C49B5" w:rsidRDefault="006C49B5" w:rsidP="006C49B5">
      <w:r>
        <w:t xml:space="preserve">A function or a lambda is called </w:t>
      </w:r>
      <w:r w:rsidRPr="00D45461">
        <w:rPr>
          <w:b/>
        </w:rPr>
        <w:t>resumable</w:t>
      </w:r>
      <w:r>
        <w:t xml:space="preserve"> function or </w:t>
      </w:r>
      <w:r w:rsidR="00522C04">
        <w:t xml:space="preserve">resumable </w:t>
      </w:r>
      <w:r>
        <w:t xml:space="preserve">lambda if a body of the function or lambda contains </w:t>
      </w:r>
      <w:r w:rsidR="00811D97">
        <w:t xml:space="preserve">at least one </w:t>
      </w:r>
      <w:r>
        <w:t>suspend</w:t>
      </w:r>
      <w:r w:rsidR="00811D97">
        <w:t>/resume</w:t>
      </w:r>
      <w:r w:rsidR="00AE4D9C">
        <w:t xml:space="preserve"> point</w:t>
      </w:r>
      <w:r>
        <w:t>. Suspend</w:t>
      </w:r>
      <w:r w:rsidR="00811D97">
        <w:t>/resume</w:t>
      </w:r>
      <w:r>
        <w:t xml:space="preserve"> </w:t>
      </w:r>
      <w:r w:rsidR="00AE4D9C">
        <w:t xml:space="preserve">points </w:t>
      </w:r>
      <w:r w:rsidR="00E046DB">
        <w:t xml:space="preserve">are </w:t>
      </w:r>
      <w:r>
        <w:t xml:space="preserve">expressions with </w:t>
      </w:r>
      <w:r w:rsidR="00E046DB">
        <w:t xml:space="preserve">one </w:t>
      </w:r>
      <w:r w:rsidR="00E046DB">
        <w:lastRenderedPageBreak/>
        <w:t xml:space="preserve">or more </w:t>
      </w:r>
      <w:r w:rsidRPr="002C6F4A">
        <w:rPr>
          <w:i/>
        </w:rPr>
        <w:t>await operators</w:t>
      </w:r>
      <w:r w:rsidR="00AE4D9C">
        <w:t xml:space="preserve">, </w:t>
      </w:r>
      <w:r w:rsidR="00E046DB" w:rsidRPr="002C6F4A">
        <w:rPr>
          <w:i/>
        </w:rPr>
        <w:t>yield statements</w:t>
      </w:r>
      <w:r w:rsidR="00E046DB">
        <w:t xml:space="preserve"> or </w:t>
      </w:r>
      <w:r w:rsidR="00E046DB" w:rsidRPr="002C6F4A">
        <w:rPr>
          <w:i/>
        </w:rPr>
        <w:t>await-for statements</w:t>
      </w:r>
      <w:r w:rsidR="00E046DB">
        <w:t xml:space="preserve">. </w:t>
      </w:r>
      <w:r>
        <w:t>From this point on, we will use the term resumable function to refer to either resumable lambda or resumable function.</w:t>
      </w:r>
    </w:p>
    <w:p w:rsidR="00DB0A3F" w:rsidRDefault="00DB0A3F" w:rsidP="006C49B5">
      <w:r>
        <w:t>Suspend</w:t>
      </w:r>
      <w:r w:rsidR="00811D97">
        <w:t>/resume</w:t>
      </w:r>
      <w:r>
        <w:t xml:space="preserve"> point</w:t>
      </w:r>
      <w:r w:rsidR="00811D97">
        <w:t>s indicate the location</w:t>
      </w:r>
      <w:r>
        <w:t xml:space="preserve"> where execution of the resumable function can be suspended and control returned to the current caller with an ability to resume execution at </w:t>
      </w:r>
      <w:r w:rsidR="00811D97">
        <w:t xml:space="preserve">suspend/resume </w:t>
      </w:r>
      <w:r w:rsidR="00522C04">
        <w:t xml:space="preserve">point </w:t>
      </w:r>
      <w:r>
        <w:t>later.</w:t>
      </w:r>
    </w:p>
    <w:p w:rsidR="00811D97" w:rsidRDefault="00811D97" w:rsidP="006C49B5">
      <w:r>
        <w:t>From the perspective of the caller</w:t>
      </w:r>
      <w:r w:rsidR="00824C8C">
        <w:t>,</w:t>
      </w:r>
      <w:r>
        <w:t xml:space="preserve"> resumable function is just a normal function with that particular signature. The fact that a function </w:t>
      </w:r>
      <w:r w:rsidR="00824C8C">
        <w:t>is</w:t>
      </w:r>
      <w:r>
        <w:t xml:space="preserve"> implemented as resumable function is unobservable by the caller. In fact, v1 version of some library can ship </w:t>
      </w:r>
      <w:r w:rsidR="00824C8C">
        <w:t xml:space="preserve">an </w:t>
      </w:r>
      <w:r>
        <w:t>implement</w:t>
      </w:r>
      <w:r w:rsidR="00824C8C">
        <w:t>ation</w:t>
      </w:r>
      <w:r>
        <w:t xml:space="preserve"> </w:t>
      </w:r>
      <w:r w:rsidR="00824C8C">
        <w:t xml:space="preserve">of </w:t>
      </w:r>
      <w:r>
        <w:t>some function</w:t>
      </w:r>
      <w:r w:rsidR="00824C8C">
        <w:t>s</w:t>
      </w:r>
      <w:r>
        <w:t xml:space="preserve"> as resumable and switch </w:t>
      </w:r>
      <w:r w:rsidR="00824C8C">
        <w:t xml:space="preserve">it </w:t>
      </w:r>
      <w:r>
        <w:t>later to regular function</w:t>
      </w:r>
      <w:r w:rsidR="00824C8C">
        <w:t>s</w:t>
      </w:r>
      <w:r>
        <w:t xml:space="preserve"> or vice versa without breaking any library user.</w:t>
      </w:r>
    </w:p>
    <w:p w:rsidR="00281C74" w:rsidRDefault="00281C74" w:rsidP="00281C74">
      <w:pPr>
        <w:pStyle w:val="NoteBox"/>
      </w:pPr>
      <w:r w:rsidRPr="00DF72A2">
        <w:rPr>
          <w:b/>
        </w:rPr>
        <w:t>Design Note</w:t>
      </w:r>
      <w:r>
        <w:t>: Original design relied on resumable keyword to annotate resumable functions or lambdas. Th</w:t>
      </w:r>
      <w:r w:rsidR="008721C3">
        <w:t>is</w:t>
      </w:r>
      <w:r>
        <w:t xml:space="preserve"> proposal does away with resumable keyword relying on the presence of </w:t>
      </w:r>
      <w:r w:rsidR="00811D97">
        <w:t>suspend/resume points</w:t>
      </w:r>
      <w:r>
        <w:t xml:space="preserve">. </w:t>
      </w:r>
      <w:r w:rsidR="00617F15">
        <w:t>There were several motivations for this change.</w:t>
      </w:r>
    </w:p>
    <w:p w:rsidR="00281C74" w:rsidRDefault="00281C74" w:rsidP="00281C74">
      <w:pPr>
        <w:pStyle w:val="NoteBox"/>
      </w:pPr>
      <w:r>
        <w:t xml:space="preserve">1. </w:t>
      </w:r>
      <w:r w:rsidR="00502668">
        <w:t>It eliminates</w:t>
      </w:r>
      <w:r>
        <w:t xml:space="preserve"> questions such as: </w:t>
      </w:r>
      <w:r w:rsidR="00617F15">
        <w:t>Is</w:t>
      </w:r>
      <w:r>
        <w:t xml:space="preserve"> resumable a part of signature or not</w:t>
      </w:r>
      <w:r w:rsidR="00617F15">
        <w:t>?</w:t>
      </w:r>
      <w:r>
        <w:t xml:space="preserve"> Does i</w:t>
      </w:r>
      <w:r w:rsidR="00502668">
        <w:t xml:space="preserve">t change a calling conventions? Should it be specified only on </w:t>
      </w:r>
      <w:r w:rsidR="00C444E5">
        <w:t xml:space="preserve">a </w:t>
      </w:r>
      <w:r w:rsidR="00502668">
        <w:t>function definition?</w:t>
      </w:r>
      <w:r w:rsidR="00C444E5">
        <w:t xml:space="preserve"> </w:t>
      </w:r>
    </w:p>
    <w:p w:rsidR="00281C74" w:rsidRDefault="00281C74" w:rsidP="00281C74">
      <w:pPr>
        <w:pStyle w:val="NoteBox"/>
      </w:pPr>
      <w:r>
        <w:t xml:space="preserve">2. </w:t>
      </w:r>
      <w:r w:rsidR="00617F15">
        <w:t>It eliminate</w:t>
      </w:r>
      <w:r w:rsidR="00512985">
        <w:t>s</w:t>
      </w:r>
      <w:r w:rsidR="00617F15">
        <w:t xml:space="preserve"> compilation errors due to </w:t>
      </w:r>
      <w:r w:rsidR="00C444E5">
        <w:t xml:space="preserve">the </w:t>
      </w:r>
      <w:r w:rsidR="00617F15">
        <w:t xml:space="preserve">absence of resumable </w:t>
      </w:r>
      <w:r w:rsidR="00C444E5">
        <w:t xml:space="preserve">keyword </w:t>
      </w:r>
      <w:r w:rsidR="00617F15">
        <w:t>that were in the category: “</w:t>
      </w:r>
      <w:r w:rsidR="00EF5005">
        <w:t>A c</w:t>
      </w:r>
      <w:r w:rsidR="00617F15">
        <w:t>ompi</w:t>
      </w:r>
      <w:r w:rsidR="00D12F8B">
        <w:t>ler knows exactly what you mean</w:t>
      </w:r>
      <w:r w:rsidR="00617F15">
        <w:t>, but won’t accept the code until you type ‘resumable’.”</w:t>
      </w:r>
    </w:p>
    <w:p w:rsidR="009E32AA" w:rsidRPr="009E32AA" w:rsidRDefault="00617F15" w:rsidP="009E32AA">
      <w:pPr>
        <w:pStyle w:val="NoteBox"/>
      </w:pPr>
      <w:r>
        <w:t>3. Usability experience with the resumable functions implemented in C++ compiler by the authors. Initial implementation had resumable keyword and writing code felt unnecessarily verbose with having to type resumable</w:t>
      </w:r>
      <w:r w:rsidR="00683362">
        <w:t xml:space="preserve"> in the declarations and definitions of functions or lambda expressions</w:t>
      </w:r>
      <w:r>
        <w:t>.</w:t>
      </w:r>
    </w:p>
    <w:p w:rsidR="006C49B5" w:rsidRDefault="004875E0" w:rsidP="006C49B5">
      <w:pPr>
        <w:pStyle w:val="Heading2"/>
      </w:pPr>
      <w:bookmarkStart w:id="26" w:name="_Toc416457519"/>
      <w:r>
        <w:t>Resumable traits</w:t>
      </w:r>
      <w:bookmarkEnd w:id="26"/>
    </w:p>
    <w:p w:rsidR="006C49B5" w:rsidRDefault="004875E0" w:rsidP="006C49B5">
      <w:r>
        <w:t>Resumable traits</w:t>
      </w:r>
      <w:r w:rsidR="006C49B5">
        <w:t xml:space="preserve"> are </w:t>
      </w:r>
      <w:r w:rsidR="00EF5005">
        <w:t>specialized</w:t>
      </w:r>
      <w:r w:rsidR="006C49B5">
        <w:t xml:space="preserve"> by resumable function</w:t>
      </w:r>
      <w:r w:rsidR="00EF5005">
        <w:t>s</w:t>
      </w:r>
      <w:r w:rsidR="006C49B5">
        <w:t xml:space="preserve"> to select </w:t>
      </w:r>
      <w:r w:rsidR="00EF5005">
        <w:t xml:space="preserve">an </w:t>
      </w:r>
      <w:r w:rsidR="006C49B5">
        <w:t xml:space="preserve">allocator and </w:t>
      </w:r>
      <w:r w:rsidR="00EF5005">
        <w:t xml:space="preserve">a </w:t>
      </w:r>
      <w:r w:rsidR="006C49B5">
        <w:t xml:space="preserve">coroutine promise to </w:t>
      </w:r>
      <w:r w:rsidR="00EF5005">
        <w:t>use</w:t>
      </w:r>
      <w:r w:rsidR="006C49B5">
        <w:t xml:space="preserve"> </w:t>
      </w:r>
      <w:r w:rsidR="00EF5005">
        <w:t>in</w:t>
      </w:r>
      <w:r w:rsidR="006C49B5">
        <w:t xml:space="preserve"> </w:t>
      </w:r>
      <w:r w:rsidR="008721C3">
        <w:t xml:space="preserve">a </w:t>
      </w:r>
      <w:r w:rsidR="006C49B5">
        <w:t>particular resumable function.</w:t>
      </w:r>
    </w:p>
    <w:p w:rsidR="006C49B5" w:rsidRDefault="006C49B5" w:rsidP="006C49B5">
      <w:r>
        <w:t xml:space="preserve">If the signature of </w:t>
      </w:r>
      <w:r w:rsidR="00EF5005">
        <w:t xml:space="preserve">a </w:t>
      </w:r>
      <w:r>
        <w:t xml:space="preserve">resumable function is </w:t>
      </w:r>
      <w:r>
        <w:br/>
      </w:r>
      <w:r>
        <w:tab/>
        <w:t>R func(T1, T2, … Tn)</w:t>
      </w:r>
      <w:r>
        <w:br/>
        <w:t xml:space="preserve">then, </w:t>
      </w:r>
      <w:r w:rsidR="00EF5005">
        <w:t xml:space="preserve">a </w:t>
      </w:r>
      <w:r>
        <w:t xml:space="preserve">traits </w:t>
      </w:r>
      <w:r w:rsidR="00522C04">
        <w:t xml:space="preserve">specialization </w:t>
      </w:r>
      <w:r>
        <w:t>std::</w:t>
      </w:r>
      <w:r w:rsidR="004875E0">
        <w:t>resumable_traits</w:t>
      </w:r>
      <w:r>
        <w:t xml:space="preserve">&lt;R,T1,T2,…,Tn&gt; will indicate what allocator and what coroutine promise to </w:t>
      </w:r>
      <w:r w:rsidR="00512985">
        <w:t>use</w:t>
      </w:r>
      <w:r>
        <w:t>.</w:t>
      </w:r>
    </w:p>
    <w:p w:rsidR="006C49B5" w:rsidRDefault="006C49B5" w:rsidP="006C49B5">
      <w:r>
        <w:t>For example, for coroutines returning future</w:t>
      </w:r>
      <w:r w:rsidR="00EF5005">
        <w:t>&lt;R&gt;</w:t>
      </w:r>
      <w:r>
        <w:t xml:space="preserve">, the following trait specialization </w:t>
      </w:r>
      <w:r w:rsidR="00512985">
        <w:t>can</w:t>
      </w:r>
      <w:r>
        <w:t xml:space="preserve"> be provided.</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r>
        <w:rPr>
          <w:rFonts w:ascii="Consolas" w:hAnsi="Consolas" w:cs="Consolas"/>
          <w:color w:val="000000"/>
          <w:sz w:val="19"/>
          <w:szCs w:val="19"/>
          <w:highlight w:val="white"/>
        </w:rPr>
        <w:t>&lt;std::</w:t>
      </w:r>
      <w:r>
        <w:rPr>
          <w:rFonts w:ascii="Consolas" w:hAnsi="Consolas" w:cs="Consolas"/>
          <w:color w:val="2B91AF"/>
          <w:sz w:val="19"/>
          <w:szCs w:val="19"/>
          <w:highlight w:val="white"/>
        </w:rPr>
        <w:t>future</w:t>
      </w:r>
      <w:r>
        <w:rPr>
          <w:rFonts w:ascii="Consolas" w:hAnsi="Consolas" w:cs="Consolas"/>
          <w:color w:val="000000"/>
          <w:sz w:val="19"/>
          <w:szCs w:val="19"/>
          <w:highlight w:val="white"/>
        </w:rPr>
        <w:t>&lt;</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75B6C" w:rsidRDefault="00102D31"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 xml:space="preserve">&gt; </w:t>
      </w:r>
      <w:r w:rsidR="007B0B15">
        <w:rPr>
          <w:rFonts w:ascii="Consolas" w:hAnsi="Consolas" w:cs="Consolas"/>
          <w:color w:val="0000FF"/>
          <w:sz w:val="19"/>
          <w:szCs w:val="19"/>
          <w:highlight w:val="white"/>
        </w:rPr>
        <w:t>static a</w:t>
      </w:r>
      <w:r w:rsidR="00175B6C">
        <w:rPr>
          <w:rFonts w:ascii="Consolas" w:hAnsi="Consolas" w:cs="Consolas"/>
          <w:color w:val="0000FF"/>
          <w:sz w:val="19"/>
          <w:szCs w:val="19"/>
          <w:highlight w:val="white"/>
        </w:rPr>
        <w:t>uto</w:t>
      </w:r>
      <w:r w:rsidR="00175B6C">
        <w:rPr>
          <w:rFonts w:ascii="Consolas" w:hAnsi="Consolas" w:cs="Consolas"/>
          <w:color w:val="000000"/>
          <w:sz w:val="19"/>
          <w:szCs w:val="19"/>
          <w:highlight w:val="white"/>
        </w:rPr>
        <w:t xml:space="preserve"> </w:t>
      </w:r>
      <w:r w:rsidR="00175B6C">
        <w:rPr>
          <w:rFonts w:ascii="Consolas" w:hAnsi="Consolas" w:cs="Consolas"/>
          <w:color w:val="2B91AF"/>
          <w:sz w:val="19"/>
          <w:szCs w:val="19"/>
          <w:highlight w:val="white"/>
        </w:rPr>
        <w:t>get_allocator</w:t>
      </w:r>
      <w:r w:rsidR="00175B6C">
        <w:rPr>
          <w:rFonts w:ascii="Consolas" w:hAnsi="Consolas" w:cs="Consolas"/>
          <w:color w:val="000000"/>
          <w:sz w:val="19"/>
          <w:szCs w:val="19"/>
          <w:highlight w:val="white"/>
        </w:rPr>
        <w:t>(</w:t>
      </w:r>
      <w:r>
        <w:rPr>
          <w:rFonts w:ascii="Consolas" w:hAnsi="Consolas" w:cs="Consolas"/>
          <w:color w:val="2B91AF"/>
          <w:sz w:val="19"/>
          <w:szCs w:val="19"/>
          <w:highlight w:val="white"/>
        </w:rPr>
        <w:t>U</w:t>
      </w:r>
      <w:r w:rsidR="00175B6C">
        <w:rPr>
          <w:rFonts w:ascii="Consolas" w:hAnsi="Consolas" w:cs="Consolas"/>
          <w:color w:val="2B91AF"/>
          <w:sz w:val="19"/>
          <w:szCs w:val="19"/>
          <w:highlight w:val="white"/>
        </w:rPr>
        <w:t>s</w:t>
      </w:r>
      <w:r w:rsidR="00175B6C">
        <w:rPr>
          <w:rFonts w:ascii="Consolas" w:hAnsi="Consolas" w:cs="Consolas"/>
          <w:color w:val="000000"/>
          <w:sz w:val="19"/>
          <w:szCs w:val="19"/>
          <w:highlight w:val="white"/>
        </w:rPr>
        <w:t>&amp;&amp;...)</w:t>
      </w:r>
      <w:r w:rsidR="007B0B15">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sidR="00B36F1D">
        <w:rPr>
          <w:rFonts w:ascii="Consolas" w:hAnsi="Consolas" w:cs="Consolas"/>
          <w:color w:val="000000"/>
          <w:sz w:val="19"/>
          <w:szCs w:val="19"/>
          <w:highlight w:val="white"/>
        </w:rPr>
        <w:t>some-type-satisfying-coroutine-promise-requirements</w:t>
      </w:r>
      <w:r>
        <w:rPr>
          <w:rFonts w:ascii="Consolas" w:hAnsi="Consolas" w:cs="Consolas"/>
          <w:color w:val="000000"/>
          <w:sz w:val="19"/>
          <w:szCs w:val="19"/>
          <w:highlight w:val="white"/>
        </w:rPr>
        <w:t>;</w:t>
      </w:r>
    </w:p>
    <w:p w:rsidR="006C49B5" w:rsidRDefault="006C49B5" w:rsidP="006C49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r w:rsidR="007F71FA">
        <w:rPr>
          <w:rFonts w:ascii="Consolas" w:hAnsi="Consolas" w:cs="Consolas"/>
          <w:color w:val="000000"/>
          <w:sz w:val="19"/>
          <w:szCs w:val="19"/>
          <w:highlight w:val="white"/>
        </w:rPr>
        <w:br/>
      </w:r>
    </w:p>
    <w:p w:rsidR="007F71FA" w:rsidRDefault="007B0B15" w:rsidP="007F71FA">
      <w:r>
        <w:t>get_</w:t>
      </w:r>
      <w:r w:rsidR="007F71FA">
        <w:t xml:space="preserve">allocator should </w:t>
      </w:r>
      <w:r>
        <w:t xml:space="preserve">return an object </w:t>
      </w:r>
      <w:r w:rsidR="007F71FA">
        <w:t>satisf</w:t>
      </w:r>
      <w:r>
        <w:t>ying</w:t>
      </w:r>
      <w:r w:rsidR="007F71FA">
        <w:t xml:space="preserve"> allocator requirements </w:t>
      </w:r>
      <w:r w:rsidR="007F71FA">
        <w:rPr>
          <w:b/>
        </w:rPr>
        <w:t>N3</w:t>
      </w:r>
      <w:r w:rsidR="00136E9F">
        <w:rPr>
          <w:b/>
        </w:rPr>
        <w:t>936</w:t>
      </w:r>
      <w:r w:rsidR="007F71FA">
        <w:rPr>
          <w:b/>
        </w:rPr>
        <w:t>/[</w:t>
      </w:r>
      <w:r w:rsidR="007F71FA" w:rsidRPr="007F71FA">
        <w:rPr>
          <w:b/>
        </w:rPr>
        <w:t>allocator.requirements]</w:t>
      </w:r>
      <w:r w:rsidR="007F71FA" w:rsidRPr="007F71FA">
        <w:t>.</w:t>
      </w:r>
      <w:r w:rsidR="007F71FA">
        <w:t xml:space="preserve"> </w:t>
      </w:r>
      <w:r w:rsidR="00976EA0">
        <w:t xml:space="preserve">If </w:t>
      </w:r>
      <w:r>
        <w:t>get_</w:t>
      </w:r>
      <w:r w:rsidR="00976EA0">
        <w:t xml:space="preserve">allocator is not specified, </w:t>
      </w:r>
      <w:r w:rsidR="00C70893">
        <w:t xml:space="preserve">a </w:t>
      </w:r>
      <w:r w:rsidR="00976EA0">
        <w:t>resumable function will defaults to using std::allocator&lt;char&gt;.</w:t>
      </w:r>
      <w:r w:rsidR="00102D31">
        <w:t xml:space="preserve"> get_allocator can examine the parameters and decide if there is a stateful allocator passed to a function and use it, otherwise, it can ignore the parameters and return a stateless allocator.</w:t>
      </w:r>
    </w:p>
    <w:p w:rsidR="00512985" w:rsidRDefault="00512985" w:rsidP="00512985">
      <w:r>
        <w:lastRenderedPageBreak/>
        <w:t>promise_type should satisfy requirements specified in “Coroutine Promise Requirements”.</w:t>
      </w:r>
      <w:r w:rsidR="00D67E03">
        <w:t xml:space="preserve"> I</w:t>
      </w:r>
      <w:r w:rsidR="00AC0541">
        <w:t>f</w:t>
      </w:r>
      <w:r w:rsidR="00D67E03">
        <w:t xml:space="preserve"> promise_type is not specified it is assumed to be as if defined as follows:</w:t>
      </w:r>
      <w:r w:rsidR="00D67E03">
        <w:br/>
        <w:t xml:space="preserve">      </w:t>
      </w:r>
      <w:r w:rsidR="00D67E03">
        <w:rPr>
          <w:rFonts w:ascii="Consolas" w:hAnsi="Consolas" w:cs="Consolas"/>
          <w:color w:val="0000FF"/>
          <w:sz w:val="19"/>
          <w:szCs w:val="19"/>
          <w:highlight w:val="white"/>
        </w:rPr>
        <w:t>using</w:t>
      </w:r>
      <w:r w:rsidR="00D67E03">
        <w:rPr>
          <w:rFonts w:ascii="Consolas" w:hAnsi="Consolas" w:cs="Consolas"/>
          <w:color w:val="000000"/>
          <w:sz w:val="19"/>
          <w:szCs w:val="19"/>
          <w:highlight w:val="white"/>
        </w:rPr>
        <w:t xml:space="preserve"> </w:t>
      </w:r>
      <w:r w:rsidR="00D67E03">
        <w:rPr>
          <w:rFonts w:ascii="Consolas" w:hAnsi="Consolas" w:cs="Consolas"/>
          <w:color w:val="2B91AF"/>
          <w:sz w:val="19"/>
          <w:szCs w:val="19"/>
          <w:highlight w:val="white"/>
        </w:rPr>
        <w:t>promise_type</w:t>
      </w:r>
      <w:r w:rsidR="00D67E03">
        <w:rPr>
          <w:rFonts w:ascii="Consolas" w:hAnsi="Consolas" w:cs="Consolas"/>
          <w:color w:val="000000"/>
          <w:sz w:val="19"/>
          <w:szCs w:val="19"/>
          <w:highlight w:val="white"/>
        </w:rPr>
        <w:t xml:space="preserve"> = </w:t>
      </w:r>
      <w:r w:rsidR="00D67E03">
        <w:rPr>
          <w:rFonts w:ascii="Consolas" w:hAnsi="Consolas" w:cs="Consolas"/>
          <w:color w:val="0000FF"/>
          <w:sz w:val="19"/>
          <w:szCs w:val="19"/>
          <w:highlight w:val="white"/>
        </w:rPr>
        <w:t>typename</w:t>
      </w:r>
      <w:r w:rsidR="00D67E03">
        <w:rPr>
          <w:rFonts w:ascii="Consolas" w:hAnsi="Consolas" w:cs="Consolas"/>
          <w:color w:val="000000"/>
          <w:sz w:val="19"/>
          <w:szCs w:val="19"/>
          <w:highlight w:val="white"/>
        </w:rPr>
        <w:t xml:space="preserve"> R::promise_type</w:t>
      </w:r>
      <w:r w:rsidR="00D67E03">
        <w:rPr>
          <w:rFonts w:ascii="Consolas" w:hAnsi="Consolas" w:cs="Consolas"/>
          <w:color w:val="000000"/>
          <w:sz w:val="19"/>
          <w:szCs w:val="19"/>
        </w:rPr>
        <w:t xml:space="preserve">; </w:t>
      </w:r>
    </w:p>
    <w:p w:rsidR="00163BD4" w:rsidRDefault="00163BD4" w:rsidP="00512985">
      <w:r>
        <w:t xml:space="preserve">C++ standard library </w:t>
      </w:r>
      <w:r w:rsidR="000A5CFE">
        <w:t xml:space="preserve">may </w:t>
      </w:r>
      <w:r>
        <w:t xml:space="preserve">define the </w:t>
      </w:r>
      <w:r w:rsidR="00F810FE">
        <w:t xml:space="preserve">primary template for resumable_traits </w:t>
      </w:r>
      <w:r>
        <w:t>as follows: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Ts</w:t>
      </w:r>
      <w:r>
        <w:rPr>
          <w:rFonts w:ascii="Consolas" w:hAnsi="Consolas" w:cs="Consolas"/>
          <w:color w:val="000000"/>
          <w:sz w:val="19"/>
          <w:szCs w:val="19"/>
          <w:highlight w:val="white"/>
        </w:rPr>
        <w:t>&gt;</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2B91AF"/>
          <w:sz w:val="19"/>
          <w:szCs w:val="19"/>
          <w:highlight w:val="white"/>
        </w:rPr>
        <w:t>resumable_traits</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02D31" w:rsidRDefault="00102D31" w:rsidP="0076470F">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w:t>
      </w:r>
      <w:r>
        <w:rPr>
          <w:rFonts w:ascii="Consolas" w:hAnsi="Consolas" w:cs="Consolas"/>
          <w:color w:val="000000"/>
          <w:sz w:val="19"/>
          <w:szCs w:val="19"/>
          <w:highlight w:val="white"/>
        </w:rPr>
        <w:t>&gt;</w:t>
      </w:r>
    </w:p>
    <w:p w:rsidR="007B0B15" w:rsidRDefault="007B0B15" w:rsidP="007B0B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get_allocator</w:t>
      </w:r>
      <w:r>
        <w:rPr>
          <w:rFonts w:ascii="Consolas" w:hAnsi="Consolas" w:cs="Consolas"/>
          <w:color w:val="000000"/>
          <w:sz w:val="19"/>
          <w:szCs w:val="19"/>
          <w:highlight w:val="white"/>
        </w:rPr>
        <w:t>(</w:t>
      </w:r>
      <w:r w:rsidR="00102D31">
        <w:rPr>
          <w:rFonts w:ascii="Consolas" w:hAnsi="Consolas" w:cs="Consolas"/>
          <w:color w:val="2B91AF"/>
          <w:sz w:val="19"/>
          <w:szCs w:val="19"/>
          <w:highlight w:val="white"/>
        </w:rPr>
        <w:t>U</w:t>
      </w:r>
      <w:r>
        <w:rPr>
          <w:rFonts w:ascii="Consolas" w:hAnsi="Consolas" w:cs="Consolas"/>
          <w:color w:val="2B91AF"/>
          <w:sz w:val="19"/>
          <w:szCs w:val="19"/>
          <w:highlight w:val="white"/>
        </w:rPr>
        <w:t>s</w:t>
      </w:r>
      <w:r>
        <w:rPr>
          <w:rFonts w:ascii="Consolas" w:hAnsi="Consolas" w:cs="Consolas"/>
          <w:color w:val="000000"/>
          <w:sz w:val="19"/>
          <w:szCs w:val="19"/>
          <w:highlight w:val="white"/>
        </w:rPr>
        <w:t>&amp;&amp;...)</w:t>
      </w:r>
      <w:r>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return </w:t>
      </w:r>
      <w:r>
        <w:rPr>
          <w:rFonts w:ascii="Consolas" w:hAnsi="Consolas" w:cs="Consolas"/>
          <w:color w:val="000000"/>
          <w:sz w:val="19"/>
          <w:szCs w:val="19"/>
          <w:highlight w:val="white"/>
        </w:rPr>
        <w:t>std::</w:t>
      </w:r>
      <w:r>
        <w:rPr>
          <w:rFonts w:ascii="Consolas" w:hAnsi="Consolas" w:cs="Consolas"/>
          <w:color w:val="2B91AF"/>
          <w:sz w:val="19"/>
          <w:szCs w:val="19"/>
          <w:highlight w:val="white"/>
        </w:rPr>
        <w:t>allocator</w:t>
      </w:r>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&gt;{}; }</w:t>
      </w:r>
    </w:p>
    <w:p w:rsidR="00163BD4" w:rsidRDefault="00163BD4" w:rsidP="00163B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promise_type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R::promise_type;</w:t>
      </w:r>
    </w:p>
    <w:p w:rsidR="00163BD4" w:rsidRDefault="00EF5005" w:rsidP="00163BD4">
      <w:r>
        <w:rPr>
          <w:rFonts w:ascii="Consolas" w:hAnsi="Consolas" w:cs="Consolas"/>
          <w:color w:val="000000"/>
          <w:sz w:val="19"/>
          <w:szCs w:val="19"/>
          <w:highlight w:val="white"/>
        </w:rPr>
        <w:tab/>
        <w:t>};</w:t>
      </w:r>
    </w:p>
    <w:p w:rsidR="00512985" w:rsidRDefault="00512985" w:rsidP="00512985">
      <w:pPr>
        <w:pStyle w:val="NoteBox"/>
      </w:pPr>
      <w:r w:rsidRPr="00B36F1D">
        <w:rPr>
          <w:b/>
        </w:rPr>
        <w:t>Design note</w:t>
      </w:r>
      <w:r>
        <w:t xml:space="preserve">: Another design option is to use </w:t>
      </w:r>
      <w:r w:rsidR="00522C04">
        <w:t xml:space="preserve">only </w:t>
      </w:r>
      <w:r>
        <w:t xml:space="preserve">the return type in specializing the </w:t>
      </w:r>
      <w:r w:rsidR="004875E0">
        <w:t>Resumable traits</w:t>
      </w:r>
      <w:r>
        <w:t xml:space="preserve">. The intention for including parameter types is to enable using </w:t>
      </w:r>
      <w:r w:rsidR="00C70893">
        <w:t xml:space="preserve">parameters </w:t>
      </w:r>
      <w:r>
        <w:t xml:space="preserve">to </w:t>
      </w:r>
      <w:r w:rsidR="00C70893">
        <w:t>alter</w:t>
      </w:r>
      <w:r>
        <w:t xml:space="preserve"> allocation strategies or other implementation details while retaining the same coroutine</w:t>
      </w:r>
      <w:r w:rsidR="00824C8C">
        <w:t xml:space="preserve"> return</w:t>
      </w:r>
      <w:r>
        <w:t xml:space="preserve"> type. </w:t>
      </w:r>
    </w:p>
    <w:p w:rsidR="00B816EB" w:rsidRDefault="00B816EB" w:rsidP="00CC1AFC">
      <w:pPr>
        <w:pStyle w:val="Heading2"/>
      </w:pPr>
      <w:bookmarkStart w:id="27" w:name="_Toc416457520"/>
      <w:r>
        <w:t>Override Selection of Resumable traits</w:t>
      </w:r>
      <w:bookmarkEnd w:id="27"/>
    </w:p>
    <w:p w:rsidR="00B816EB" w:rsidRDefault="00B816EB" w:rsidP="00B816EB">
      <w:r>
        <w:t>In Urbana, a question was raised if there could be a way to alter</w:t>
      </w:r>
      <w:r w:rsidR="00263A61">
        <w:t xml:space="preserve"> </w:t>
      </w:r>
      <w:r>
        <w:t xml:space="preserve">selection of resumable traits without altering the function signature. One possible syntax for resumable_traits selection override could be as follows: </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&gt; fib() </w:t>
      </w:r>
      <w:r>
        <w:rPr>
          <w:rFonts w:ascii="Consolas" w:hAnsi="Consolas" w:cs="Consolas"/>
          <w:color w:val="0000FF"/>
          <w:sz w:val="19"/>
          <w:szCs w:val="19"/>
          <w:highlight w:val="white"/>
        </w:rPr>
        <w:t>using</w:t>
      </w:r>
      <w:r>
        <w:rPr>
          <w:rFonts w:ascii="Consolas" w:hAnsi="Consolas" w:cs="Consolas"/>
          <w:color w:val="000000"/>
          <w:sz w:val="19"/>
          <w:szCs w:val="19"/>
          <w:highlight w:val="white"/>
        </w:rPr>
        <w:t>(my_resumable_traits)</w:t>
      </w:r>
    </w:p>
    <w:p w:rsidR="00B816EB" w:rsidRDefault="00B816EB" w:rsidP="00B816E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16EB" w:rsidRDefault="00B816EB" w:rsidP="00B816EB">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body </w:t>
      </w:r>
    </w:p>
    <w:p w:rsidR="00B816EB" w:rsidRDefault="00B816EB" w:rsidP="00CC1A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p>
    <w:p w:rsidR="00263A61" w:rsidRPr="00CC1AFC" w:rsidRDefault="00263A61" w:rsidP="00CC1AFC">
      <w:pPr>
        <w:autoSpaceDE w:val="0"/>
        <w:autoSpaceDN w:val="0"/>
        <w:adjustRightInd w:val="0"/>
        <w:spacing w:after="0" w:line="240" w:lineRule="auto"/>
        <w:rPr>
          <w:rFonts w:ascii="Consolas" w:hAnsi="Consolas" w:cs="Consolas"/>
          <w:color w:val="000000"/>
          <w:sz w:val="19"/>
          <w:szCs w:val="19"/>
          <w:highlight w:val="white"/>
        </w:rPr>
      </w:pPr>
      <w:r>
        <w:t xml:space="preserve">Where </w:t>
      </w:r>
      <w:r>
        <w:rPr>
          <w:rFonts w:ascii="Consolas" w:hAnsi="Consolas" w:cs="Consolas"/>
          <w:color w:val="000000"/>
          <w:sz w:val="19"/>
          <w:szCs w:val="19"/>
          <w:highlight w:val="white"/>
        </w:rPr>
        <w:t>my_resumable_traits</w:t>
      </w:r>
      <w:r>
        <w:t xml:space="preserve"> is a concrete type to be used in place of the resumable_traits specialization that would be normally chosen use the rules described earlier.</w:t>
      </w:r>
    </w:p>
    <w:p w:rsidR="00512985" w:rsidRDefault="00512985" w:rsidP="00D158FF">
      <w:pPr>
        <w:pStyle w:val="Heading2"/>
      </w:pPr>
      <w:bookmarkStart w:id="28" w:name="_Toc416457521"/>
      <w:r>
        <w:t>Allocation and parameter copy optimizations</w:t>
      </w:r>
      <w:bookmarkEnd w:id="28"/>
    </w:p>
    <w:p w:rsidR="008721C3" w:rsidRDefault="00814029" w:rsidP="008721C3">
      <w:r>
        <w:t>An i</w:t>
      </w:r>
      <w:r w:rsidR="008721C3">
        <w:t>nvocation of a coroutine may incur an extra copy or move operation for the formal parameters if they need to be transferred from an ABI prescribed location into a memory allocated for the coroutine frame.</w:t>
      </w:r>
    </w:p>
    <w:p w:rsidR="008721C3" w:rsidRDefault="00814029" w:rsidP="008721C3">
      <w:r>
        <w:t>A p</w:t>
      </w:r>
      <w:r w:rsidR="008721C3">
        <w:t xml:space="preserve">arameter copy is not required if a coroutine never suspends or if it suspends but its parameters will not be accessed after the coroutine is resumed. </w:t>
      </w:r>
    </w:p>
    <w:p w:rsidR="008721C3" w:rsidRDefault="008721C3" w:rsidP="008721C3">
      <w:r>
        <w:t xml:space="preserve">If a parameter copy/move is required, class object moves are performed according to the rules described in </w:t>
      </w:r>
      <w:r w:rsidRPr="00410299">
        <w:t xml:space="preserve">Copying and moving class objects </w:t>
      </w:r>
      <w:r>
        <w:t>section of the working draft standard 3936/[class.copy].</w:t>
      </w:r>
    </w:p>
    <w:p w:rsidR="007F2783" w:rsidRDefault="007F2783" w:rsidP="007F71FA">
      <w:r>
        <w:t xml:space="preserve">An implementation is allowed to </w:t>
      </w:r>
      <w:r w:rsidR="00F358AC">
        <w:t>elide</w:t>
      </w:r>
      <w:r>
        <w:t xml:space="preserve"> calls t</w:t>
      </w:r>
      <w:r w:rsidR="00512985">
        <w:t xml:space="preserve">o the </w:t>
      </w:r>
      <w:r w:rsidR="00522C04">
        <w:t xml:space="preserve">allocator’s </w:t>
      </w:r>
      <w:r w:rsidR="00512985">
        <w:t>allocat</w:t>
      </w:r>
      <w:r w:rsidR="00811671">
        <w:t>e</w:t>
      </w:r>
      <w:r w:rsidR="00512985">
        <w:t xml:space="preserve"> and deallocat</w:t>
      </w:r>
      <w:r w:rsidR="00811671">
        <w:t>e</w:t>
      </w:r>
      <w:r w:rsidR="00522C04">
        <w:t xml:space="preserve"> functions and use stack memory of the caller instead</w:t>
      </w:r>
      <w:r w:rsidR="00811671">
        <w:t xml:space="preserve"> </w:t>
      </w:r>
      <w:r>
        <w:t xml:space="preserve">if </w:t>
      </w:r>
      <w:r w:rsidR="00F358AC">
        <w:t>the meaning of the program will be</w:t>
      </w:r>
      <w:r w:rsidR="00F358AC" w:rsidRPr="00F358AC">
        <w:t xml:space="preserve"> unchanged except for the execution of </w:t>
      </w:r>
      <w:r w:rsidR="00F358AC">
        <w:t>the allocate</w:t>
      </w:r>
      <w:r w:rsidR="00F358AC" w:rsidRPr="00F358AC">
        <w:t xml:space="preserve"> and de</w:t>
      </w:r>
      <w:r w:rsidR="00F358AC">
        <w:t>allocate functions.</w:t>
      </w:r>
      <w:r>
        <w:t xml:space="preserve"> </w:t>
      </w:r>
    </w:p>
    <w:p w:rsidR="00136E9F" w:rsidRDefault="00136E9F" w:rsidP="00136E9F">
      <w:pPr>
        <w:pStyle w:val="Heading2"/>
      </w:pPr>
      <w:bookmarkStart w:id="29" w:name="_Toc416457522"/>
      <w:r>
        <w:t>auto / decltype(auto) return type</w:t>
      </w:r>
      <w:bookmarkEnd w:id="29"/>
    </w:p>
    <w:p w:rsidR="00E17013" w:rsidRDefault="00FB5D2F" w:rsidP="00B36F1D">
      <w:r w:rsidRPr="00B36F1D">
        <w:t xml:space="preserve">If </w:t>
      </w:r>
      <w:r w:rsidR="00AC0541">
        <w:t xml:space="preserve">a </w:t>
      </w:r>
      <w:r w:rsidRPr="00B36F1D">
        <w:t>function return type is auto or declspec(auto) and no trailing return type is specified</w:t>
      </w:r>
      <w:r w:rsidR="002F43E5">
        <w:t>, then</w:t>
      </w:r>
      <w:r w:rsidRPr="00B36F1D">
        <w:t xml:space="preserve"> </w:t>
      </w:r>
      <w:r w:rsidR="00522C04">
        <w:t xml:space="preserve">the </w:t>
      </w:r>
      <w:r w:rsidR="00E17013">
        <w:t xml:space="preserve">return type of the </w:t>
      </w:r>
      <w:r w:rsidRPr="00B36F1D">
        <w:t xml:space="preserve">resumable function </w:t>
      </w:r>
      <w:r w:rsidR="00136E9F" w:rsidRPr="00B36F1D">
        <w:t>is</w:t>
      </w:r>
      <w:r w:rsidRPr="00B36F1D">
        <w:t xml:space="preserve"> </w:t>
      </w:r>
      <w:r w:rsidR="00E17013">
        <w:t>deduced as follows</w:t>
      </w:r>
      <w:r w:rsidR="00824C8C">
        <w:t>:</w:t>
      </w:r>
    </w:p>
    <w:p w:rsidR="002F43E5" w:rsidRPr="006B0491" w:rsidRDefault="002F43E5" w:rsidP="002F43E5">
      <w:pPr>
        <w:pStyle w:val="ListParagraph"/>
        <w:numPr>
          <w:ilvl w:val="0"/>
          <w:numId w:val="6"/>
        </w:numPr>
        <w:rPr>
          <w:rFonts w:cs="LMRoman10-Bold"/>
          <w:bCs/>
        </w:rPr>
      </w:pPr>
      <w:r w:rsidRPr="006B0491">
        <w:rPr>
          <w:rFonts w:cs="LMRoman10-Bold"/>
          <w:bCs/>
        </w:rPr>
        <w:t xml:space="preserve">If </w:t>
      </w:r>
      <w:r>
        <w:rPr>
          <w:rFonts w:cs="LMRoman10-Bold"/>
          <w:bCs/>
        </w:rPr>
        <w:t xml:space="preserve">a </w:t>
      </w:r>
      <w:r w:rsidRPr="006B0491">
        <w:rPr>
          <w:rFonts w:cs="LMRoman10-Bold"/>
          <w:bCs/>
        </w:rPr>
        <w:t xml:space="preserve">yield statement and either </w:t>
      </w:r>
      <w:r>
        <w:rPr>
          <w:rFonts w:cs="LMRoman10-Bold"/>
          <w:bCs/>
        </w:rPr>
        <w:t xml:space="preserve">an </w:t>
      </w:r>
      <w:r w:rsidRPr="006B0491">
        <w:rPr>
          <w:rFonts w:cs="LMRoman10-Bold"/>
          <w:bCs/>
        </w:rPr>
        <w:t xml:space="preserve">await expression or </w:t>
      </w:r>
      <w:r>
        <w:rPr>
          <w:rFonts w:cs="LMRoman10-Bold"/>
          <w:bCs/>
        </w:rPr>
        <w:t xml:space="preserve">an </w:t>
      </w:r>
      <w:r w:rsidRPr="006B0491">
        <w:rPr>
          <w:rFonts w:cs="LMRoman10-Bold"/>
          <w:bCs/>
        </w:rPr>
        <w:t xml:space="preserve">await-for statement are present, then </w:t>
      </w:r>
      <w:r>
        <w:rPr>
          <w:rFonts w:cs="LMRoman10-Bold"/>
          <w:bCs/>
        </w:rPr>
        <w:t xml:space="preserve">the return type is </w:t>
      </w:r>
      <w:r w:rsidRPr="006B0491">
        <w:rPr>
          <w:rFonts w:cs="LMRoman10-Bold"/>
          <w:bCs/>
          <w:i/>
        </w:rPr>
        <w:t>default-async-generator</w:t>
      </w:r>
      <w:r>
        <w:rPr>
          <w:rFonts w:cs="LMRoman10-Bold"/>
          <w:bCs/>
        </w:rPr>
        <w:t xml:space="preserve">&lt;T,R&gt;, where T is deduced from the yield statements </w:t>
      </w:r>
      <w:r>
        <w:rPr>
          <w:rFonts w:cs="LMRoman10-Bold"/>
          <w:bCs/>
        </w:rPr>
        <w:lastRenderedPageBreak/>
        <w:t xml:space="preserve">and R is deduced from return statements </w:t>
      </w:r>
      <w:r w:rsidRPr="00B36F1D">
        <w:t>according to the rules of return type deduction described in N3936/</w:t>
      </w:r>
      <w:r w:rsidRPr="006B0491">
        <w:rPr>
          <w:rFonts w:cs="LMRoman10-Bold"/>
          <w:bCs/>
        </w:rPr>
        <w:t>[dcl.spec.auto]</w:t>
      </w:r>
      <w:r w:rsidRPr="006B0491">
        <w:rPr>
          <w:rFonts w:cs="LMRoman10-Bold"/>
          <w:b/>
          <w:bCs/>
        </w:rPr>
        <w:t>.</w:t>
      </w:r>
    </w:p>
    <w:p w:rsidR="00E17013" w:rsidRDefault="002F43E5" w:rsidP="002C6F4A">
      <w:pPr>
        <w:pStyle w:val="ListParagraph"/>
        <w:numPr>
          <w:ilvl w:val="0"/>
          <w:numId w:val="6"/>
        </w:numPr>
        <w:rPr>
          <w:rFonts w:cs="LMRoman10-Bold"/>
          <w:bCs/>
        </w:rPr>
      </w:pPr>
      <w:r>
        <w:t xml:space="preserve">Otherwise, </w:t>
      </w:r>
      <w:r w:rsidR="00136E9F" w:rsidRPr="00B36F1D">
        <w:t xml:space="preserve">if an await expression </w:t>
      </w:r>
      <w:r w:rsidR="00E17013">
        <w:t xml:space="preserve">or </w:t>
      </w:r>
      <w:r>
        <w:t xml:space="preserve">an </w:t>
      </w:r>
      <w:r w:rsidR="00E17013">
        <w:t>await-for statement are</w:t>
      </w:r>
      <w:r w:rsidR="00E17013" w:rsidRPr="00B36F1D">
        <w:t xml:space="preserve"> </w:t>
      </w:r>
      <w:r w:rsidR="00136E9F" w:rsidRPr="00B36F1D">
        <w:t>present in a function</w:t>
      </w:r>
      <w:r w:rsidR="00F46FFA">
        <w:t>,</w:t>
      </w:r>
      <w:r w:rsidR="00136E9F" w:rsidRPr="00B36F1D">
        <w:t xml:space="preserve"> </w:t>
      </w:r>
      <w:r w:rsidR="00E17013">
        <w:t>then return type is</w:t>
      </w:r>
      <w:r w:rsidR="00836FA6">
        <w:t xml:space="preserve"> </w:t>
      </w:r>
      <w:r w:rsidR="00E17013" w:rsidRPr="002C6F4A">
        <w:rPr>
          <w:i/>
        </w:rPr>
        <w:t>default-standard-task-type</w:t>
      </w:r>
      <w:r w:rsidR="00E17013" w:rsidRPr="00B36F1D">
        <w:t xml:space="preserve">&lt;T&gt; </w:t>
      </w:r>
      <w:r w:rsidR="00136E9F" w:rsidRPr="00B36F1D">
        <w:t>where type T is deduced from return statements as described in N3936/</w:t>
      </w:r>
      <w:r w:rsidR="00136E9F" w:rsidRPr="00CC4830">
        <w:rPr>
          <w:rFonts w:cs="LMRoman10-Bold"/>
          <w:bCs/>
        </w:rPr>
        <w:t>[dcl.spec.auto]</w:t>
      </w:r>
      <w:r w:rsidR="00136E9F" w:rsidRPr="00E17013">
        <w:rPr>
          <w:rFonts w:cs="LMRoman10-Bold"/>
          <w:b/>
          <w:bCs/>
        </w:rPr>
        <w:t>.</w:t>
      </w:r>
      <w:r w:rsidR="00136E9F" w:rsidRPr="00E17013">
        <w:rPr>
          <w:rFonts w:cs="LMRoman10-Bold"/>
          <w:bCs/>
        </w:rPr>
        <w:t xml:space="preserve"> </w:t>
      </w:r>
    </w:p>
    <w:p w:rsidR="00E17013" w:rsidRPr="002C6F4A" w:rsidRDefault="002F43E5" w:rsidP="002C6F4A">
      <w:pPr>
        <w:pStyle w:val="ListParagraph"/>
        <w:numPr>
          <w:ilvl w:val="0"/>
          <w:numId w:val="6"/>
        </w:numPr>
        <w:rPr>
          <w:rFonts w:cs="LMRoman10-Bold"/>
          <w:bCs/>
        </w:rPr>
      </w:pPr>
      <w:r>
        <w:rPr>
          <w:rFonts w:cs="LMRoman10-Bold"/>
          <w:bCs/>
        </w:rPr>
        <w:t xml:space="preserve">Otherwise, </w:t>
      </w:r>
      <w:r w:rsidR="00136E9F" w:rsidRPr="00CC4830">
        <w:rPr>
          <w:rFonts w:cs="LMRoman10-Bold"/>
          <w:bCs/>
        </w:rPr>
        <w:t xml:space="preserve">If a yield </w:t>
      </w:r>
      <w:r w:rsidR="00E17013" w:rsidRPr="00E17013">
        <w:rPr>
          <w:rFonts w:cs="LMRoman10-Bold"/>
          <w:bCs/>
        </w:rPr>
        <w:t xml:space="preserve">statement </w:t>
      </w:r>
      <w:r w:rsidR="00136E9F" w:rsidRPr="00E17013">
        <w:rPr>
          <w:rFonts w:cs="LMRoman10-Bold"/>
          <w:bCs/>
        </w:rPr>
        <w:t>is present in a function</w:t>
      </w:r>
      <w:r w:rsidR="00E17013">
        <w:rPr>
          <w:rFonts w:cs="LMRoman10-Bold"/>
          <w:bCs/>
        </w:rPr>
        <w:t>,</w:t>
      </w:r>
      <w:r w:rsidR="00136E9F" w:rsidRPr="00CC4830">
        <w:rPr>
          <w:rFonts w:cs="LMRoman10-Bold"/>
          <w:bCs/>
        </w:rPr>
        <w:t xml:space="preserve"> the</w:t>
      </w:r>
      <w:r>
        <w:rPr>
          <w:rFonts w:cs="LMRoman10-Bold"/>
          <w:bCs/>
        </w:rPr>
        <w:t>n</w:t>
      </w:r>
      <w:r w:rsidR="00136E9F" w:rsidRPr="00CC4830">
        <w:rPr>
          <w:rFonts w:cs="LMRoman10-Bold"/>
          <w:bCs/>
        </w:rPr>
        <w:t xml:space="preserve"> return </w:t>
      </w:r>
      <w:r w:rsidR="00E17013" w:rsidRPr="00E17013">
        <w:rPr>
          <w:rFonts w:cs="LMRoman10-Bold"/>
          <w:bCs/>
        </w:rPr>
        <w:t xml:space="preserve">type </w:t>
      </w:r>
      <w:r w:rsidR="00E17013">
        <w:rPr>
          <w:rFonts w:cs="LMRoman10-Bold"/>
          <w:bCs/>
        </w:rPr>
        <w:t xml:space="preserve">is </w:t>
      </w:r>
      <w:r w:rsidR="00136E9F" w:rsidRPr="002C6F4A">
        <w:rPr>
          <w:i/>
        </w:rPr>
        <w:t>default-generator-type</w:t>
      </w:r>
      <w:r w:rsidR="00136E9F" w:rsidRPr="00B36F1D">
        <w:t>&lt;T&gt;, where T is deduced from the yield statements according to the rules of return type deduction described in N3936/</w:t>
      </w:r>
      <w:r w:rsidR="00136E9F" w:rsidRPr="00CC4830">
        <w:rPr>
          <w:rFonts w:cs="LMRoman10-Bold"/>
          <w:bCs/>
        </w:rPr>
        <w:t>[dcl.spec.auto]</w:t>
      </w:r>
      <w:r w:rsidR="00136E9F" w:rsidRPr="00E17013">
        <w:rPr>
          <w:rFonts w:cs="LMRoman10-Bold"/>
          <w:b/>
          <w:bCs/>
        </w:rPr>
        <w:t xml:space="preserve">. </w:t>
      </w:r>
    </w:p>
    <w:p w:rsidR="00136E9F" w:rsidRDefault="00136E9F" w:rsidP="00B36F1D">
      <w:pPr>
        <w:rPr>
          <w:rFonts w:cs="LMRoman10-Bold"/>
          <w:bCs/>
        </w:rPr>
      </w:pPr>
      <w:r w:rsidRPr="00B36F1D">
        <w:rPr>
          <w:rFonts w:cs="LMRoman10-Bold"/>
          <w:bCs/>
        </w:rPr>
        <w:t xml:space="preserve">At the moment we do not have a proposal </w:t>
      </w:r>
      <w:r w:rsidR="00B36F1D">
        <w:rPr>
          <w:rFonts w:cs="LMRoman10-Bold"/>
          <w:bCs/>
        </w:rPr>
        <w:t xml:space="preserve">for what </w:t>
      </w:r>
      <w:r w:rsidR="00B36F1D" w:rsidRPr="002C6F4A">
        <w:rPr>
          <w:rFonts w:cs="LMRoman10-Bold"/>
          <w:bCs/>
          <w:i/>
        </w:rPr>
        <w:t>default-standard-task-type</w:t>
      </w:r>
      <w:r w:rsidR="00E17013">
        <w:rPr>
          <w:rFonts w:cs="LMRoman10-Bold"/>
          <w:bCs/>
        </w:rPr>
        <w:t xml:space="preserve">, </w:t>
      </w:r>
      <w:r w:rsidR="00B36F1D" w:rsidRPr="002C6F4A">
        <w:rPr>
          <w:rFonts w:cs="LMRoman10-Bold"/>
          <w:bCs/>
          <w:i/>
        </w:rPr>
        <w:t>default-generator-type</w:t>
      </w:r>
      <w:r w:rsidR="00E17013">
        <w:rPr>
          <w:rFonts w:cs="LMRoman10-Bold"/>
          <w:bCs/>
        </w:rPr>
        <w:t xml:space="preserve"> or </w:t>
      </w:r>
      <w:r w:rsidR="00E17013" w:rsidRPr="002C6F4A">
        <w:rPr>
          <w:rFonts w:cs="LMRoman10-Bold"/>
          <w:bCs/>
          <w:i/>
        </w:rPr>
        <w:t>default-async-generator</w:t>
      </w:r>
      <w:r w:rsidR="00B36F1D">
        <w:rPr>
          <w:rFonts w:cs="LMRoman10-Bold"/>
          <w:bCs/>
        </w:rPr>
        <w:t xml:space="preserve"> </w:t>
      </w:r>
      <w:r w:rsidR="00AC0541">
        <w:rPr>
          <w:rFonts w:cs="LMRoman10-Bold"/>
          <w:bCs/>
        </w:rPr>
        <w:t>should be</w:t>
      </w:r>
      <w:r w:rsidR="00B36F1D">
        <w:rPr>
          <w:rFonts w:cs="LMRoman10-Bold"/>
          <w:bCs/>
        </w:rPr>
        <w:t xml:space="preserve">. We envision that once resumable functions are available as a language feature, C++ community will come up with ingenious libraries utilizing that feature and some of them will get standardized and become </w:t>
      </w:r>
      <w:r w:rsidR="00B36F1D" w:rsidRPr="002C6F4A">
        <w:rPr>
          <w:rFonts w:cs="LMRoman10-Bold"/>
          <w:bCs/>
          <w:i/>
        </w:rPr>
        <w:t>default-generator-type</w:t>
      </w:r>
      <w:r w:rsidR="002F43E5">
        <w:rPr>
          <w:rFonts w:cs="LMRoman10-Bold"/>
          <w:bCs/>
        </w:rPr>
        <w:t xml:space="preserve">, </w:t>
      </w:r>
      <w:r w:rsidR="00B36F1D" w:rsidRPr="002C6F4A">
        <w:rPr>
          <w:rFonts w:cs="LMRoman10-Bold"/>
          <w:bCs/>
          <w:i/>
        </w:rPr>
        <w:t>default-task-type</w:t>
      </w:r>
      <w:r w:rsidR="002F43E5">
        <w:rPr>
          <w:rFonts w:cs="LMRoman10-Bold"/>
          <w:bCs/>
        </w:rPr>
        <w:t xml:space="preserve"> and </w:t>
      </w:r>
      <w:r w:rsidR="002F43E5" w:rsidRPr="002C6F4A">
        <w:rPr>
          <w:rFonts w:cs="LMRoman10-Bold"/>
          <w:bCs/>
          <w:i/>
        </w:rPr>
        <w:t>default-async-generator</w:t>
      </w:r>
      <w:r w:rsidR="002F43E5">
        <w:rPr>
          <w:rFonts w:cs="LMRoman10-Bold"/>
          <w:bCs/>
        </w:rPr>
        <w:t xml:space="preserve"> types</w:t>
      </w:r>
      <w:r w:rsidR="00B36F1D">
        <w:rPr>
          <w:rFonts w:cs="LMRoman10-Bold"/>
          <w:bCs/>
        </w:rPr>
        <w:t>.</w:t>
      </w:r>
      <w:r w:rsidR="002F43E5">
        <w:rPr>
          <w:rFonts w:cs="LMRoman10-Bold"/>
          <w:bCs/>
        </w:rPr>
        <w:t xml:space="preserve"> Appendix A, provides a sample implementation of generator&lt;T&gt;.</w:t>
      </w:r>
    </w:p>
    <w:p w:rsidR="00FA7433" w:rsidRDefault="00FA7433" w:rsidP="00FA7433">
      <w:pPr>
        <w:pStyle w:val="Heading3"/>
      </w:pPr>
      <w:bookmarkStart w:id="30" w:name="_Toc416457523"/>
      <w:r>
        <w:t>C++ does not need generator expressions</w:t>
      </w:r>
      <w:r w:rsidR="00ED2DC3">
        <w:t>… it already has them!</w:t>
      </w:r>
      <w:bookmarkEnd w:id="30"/>
    </w:p>
    <w:p w:rsidR="00326AB8" w:rsidRDefault="00326AB8" w:rsidP="00216260">
      <w:r>
        <w:t xml:space="preserve">Assuming that we have a standard generator type </w:t>
      </w:r>
      <w:r w:rsidR="00ED2DC3">
        <w:t>that can be deduced as described before</w:t>
      </w:r>
      <w:r>
        <w:t>, the Python’s generator expression can be trivially written in C++:</w:t>
      </w:r>
    </w:p>
    <w:p w:rsidR="00326AB8" w:rsidRDefault="00326AB8" w:rsidP="00326AB8">
      <w:pPr>
        <w:ind w:firstLine="720"/>
        <w:rPr>
          <w:rFonts w:ascii="Courier" w:hAnsi="Courier"/>
          <w:sz w:val="20"/>
          <w:szCs w:val="20"/>
        </w:rPr>
      </w:pPr>
      <w:r>
        <w:rPr>
          <w:rFonts w:ascii="Courier" w:hAnsi="Courier"/>
          <w:sz w:val="20"/>
          <w:szCs w:val="20"/>
        </w:rPr>
        <w:t>     squares = (x*x for x in s) // python</w:t>
      </w:r>
    </w:p>
    <w:p w:rsidR="00326AB8" w:rsidRDefault="00326AB8" w:rsidP="00326AB8">
      <w:pPr>
        <w:ind w:firstLine="720"/>
        <w:rPr>
          <w:rFonts w:ascii="Courier" w:hAnsi="Courier"/>
          <w:sz w:val="20"/>
          <w:szCs w:val="20"/>
        </w:rPr>
      </w:pPr>
      <w:r>
        <w:rPr>
          <w:rFonts w:ascii="Courier" w:hAnsi="Courier"/>
          <w:b/>
          <w:bCs/>
          <w:sz w:val="20"/>
          <w:szCs w:val="20"/>
        </w:rPr>
        <w:t>auto</w:t>
      </w:r>
      <w:r>
        <w:rPr>
          <w:rFonts w:ascii="Courier" w:hAnsi="Courier"/>
          <w:sz w:val="20"/>
          <w:szCs w:val="20"/>
        </w:rPr>
        <w:t xml:space="preserve"> squares = [&amp;]{ </w:t>
      </w:r>
      <w:r>
        <w:rPr>
          <w:rFonts w:ascii="Courier" w:hAnsi="Courier"/>
          <w:b/>
          <w:bCs/>
          <w:sz w:val="20"/>
          <w:szCs w:val="20"/>
        </w:rPr>
        <w:t>for</w:t>
      </w:r>
      <w:r>
        <w:rPr>
          <w:rFonts w:ascii="Courier" w:hAnsi="Courier"/>
          <w:sz w:val="20"/>
          <w:szCs w:val="20"/>
        </w:rPr>
        <w:t>(</w:t>
      </w:r>
      <w:r w:rsidR="00D10B32" w:rsidRPr="00B816EB">
        <w:rPr>
          <w:rFonts w:ascii="Courier" w:hAnsi="Courier"/>
          <w:b/>
          <w:sz w:val="20"/>
          <w:szCs w:val="20"/>
        </w:rPr>
        <w:t>auto</w:t>
      </w:r>
      <w:r w:rsidR="00D10B32">
        <w:rPr>
          <w:rFonts w:ascii="Courier" w:hAnsi="Courier"/>
          <w:sz w:val="20"/>
          <w:szCs w:val="20"/>
        </w:rPr>
        <w:t xml:space="preserve"> </w:t>
      </w:r>
      <w:r>
        <w:rPr>
          <w:rFonts w:ascii="Courier" w:hAnsi="Courier"/>
          <w:sz w:val="20"/>
          <w:szCs w:val="20"/>
        </w:rPr>
        <w:t xml:space="preserve">x:s) </w:t>
      </w:r>
      <w:r>
        <w:rPr>
          <w:rFonts w:ascii="Courier" w:hAnsi="Courier"/>
          <w:b/>
          <w:bCs/>
          <w:sz w:val="20"/>
          <w:szCs w:val="20"/>
        </w:rPr>
        <w:t>yield</w:t>
      </w:r>
      <w:r>
        <w:rPr>
          <w:rFonts w:ascii="Courier" w:hAnsi="Courier"/>
          <w:sz w:val="20"/>
          <w:szCs w:val="20"/>
        </w:rPr>
        <w:t xml:space="preserve"> x*x;}</w:t>
      </w:r>
      <w:r w:rsidR="00F42BA5">
        <w:rPr>
          <w:rFonts w:ascii="Courier" w:hAnsi="Courier"/>
          <w:sz w:val="20"/>
          <w:szCs w:val="20"/>
        </w:rPr>
        <w:t xml:space="preserve"> ;</w:t>
      </w:r>
      <w:r>
        <w:t xml:space="preserve"> </w:t>
      </w:r>
      <w:r>
        <w:rPr>
          <w:rFonts w:ascii="Courier" w:hAnsi="Courier"/>
          <w:sz w:val="20"/>
          <w:szCs w:val="20"/>
        </w:rPr>
        <w:t>// C++</w:t>
      </w:r>
    </w:p>
    <w:p w:rsidR="007F71FA" w:rsidRDefault="00B816EB" w:rsidP="007F71FA">
      <w:pPr>
        <w:pStyle w:val="Heading2"/>
      </w:pPr>
      <w:bookmarkStart w:id="31" w:name="_Toc416457524"/>
      <w:r>
        <w:t xml:space="preserve">Resumable </w:t>
      </w:r>
      <w:r w:rsidR="007F71FA">
        <w:t>promise</w:t>
      </w:r>
      <w:r w:rsidR="00C27D0B">
        <w:t xml:space="preserve"> Requirements</w:t>
      </w:r>
      <w:bookmarkEnd w:id="31"/>
    </w:p>
    <w:p w:rsidR="002772C9" w:rsidRDefault="00C70893" w:rsidP="007F71FA">
      <w:r>
        <w:t>A l</w:t>
      </w:r>
      <w:r w:rsidR="00D46202">
        <w:t xml:space="preserve">ibrary developer supplies the definition of </w:t>
      </w:r>
      <w:r w:rsidR="00A21F6C">
        <w:t xml:space="preserve">the </w:t>
      </w:r>
      <w:r w:rsidR="00D46202">
        <w:t xml:space="preserve">coroutine promise </w:t>
      </w:r>
      <w:r w:rsidR="00511BD0">
        <w:t>to implement</w:t>
      </w:r>
      <w:r w:rsidR="00D46202">
        <w:t xml:space="preserve"> desired high-level semantics associated with </w:t>
      </w:r>
      <w:r w:rsidR="00A21F6C">
        <w:t>a</w:t>
      </w:r>
      <w:r w:rsidR="00C61195">
        <w:t xml:space="preserve"> coroutine</w:t>
      </w:r>
      <w:r w:rsidR="00A21F6C">
        <w:t xml:space="preserve"> type</w:t>
      </w:r>
      <w:r w:rsidR="00C61195">
        <w:t>. The following table</w:t>
      </w:r>
      <w:r w:rsidR="00BA3E79">
        <w:t xml:space="preserve">s </w:t>
      </w:r>
      <w:r w:rsidR="00522C04">
        <w:t>describe</w:t>
      </w:r>
      <w:r w:rsidR="00D46202">
        <w:t xml:space="preserve"> the requirements on coroutine promise types. </w:t>
      </w:r>
    </w:p>
    <w:p w:rsidR="00BA3E79" w:rsidRDefault="00BA3E79" w:rsidP="00BA3E79">
      <w:pPr>
        <w:pStyle w:val="Caption"/>
        <w:keepNext/>
        <w:jc w:val="center"/>
      </w:pPr>
      <w:r>
        <w:t xml:space="preserve">Table </w:t>
      </w:r>
      <w:r w:rsidR="00530371">
        <w:fldChar w:fldCharType="begin"/>
      </w:r>
      <w:r w:rsidR="00530371">
        <w:instrText xml:space="preserve"> SEQ Table \* ARABIC </w:instrText>
      </w:r>
      <w:r w:rsidR="00530371">
        <w:fldChar w:fldCharType="separate"/>
      </w:r>
      <w:r w:rsidR="00942B77">
        <w:rPr>
          <w:noProof/>
        </w:rPr>
        <w:t>1</w:t>
      </w:r>
      <w:r w:rsidR="00530371">
        <w:rPr>
          <w:noProof/>
        </w:rPr>
        <w:fldChar w:fldCharType="end"/>
      </w:r>
      <w:r>
        <w:t>: Descriptive Variable definitions</w:t>
      </w:r>
    </w:p>
    <w:tbl>
      <w:tblPr>
        <w:tblStyle w:val="TableGrid"/>
        <w:tblW w:w="0" w:type="auto"/>
        <w:tblLook w:val="04A0" w:firstRow="1" w:lastRow="0" w:firstColumn="1" w:lastColumn="0" w:noHBand="0" w:noVBand="1"/>
      </w:tblPr>
      <w:tblGrid>
        <w:gridCol w:w="3145"/>
        <w:gridCol w:w="6205"/>
      </w:tblGrid>
      <w:tr w:rsidR="00BA3E79" w:rsidTr="00BA3E79">
        <w:tc>
          <w:tcPr>
            <w:tcW w:w="3145" w:type="dxa"/>
          </w:tcPr>
          <w:p w:rsidR="00BA3E79" w:rsidRPr="00BA3E79" w:rsidRDefault="00BA3E79" w:rsidP="007F71FA">
            <w:pPr>
              <w:rPr>
                <w:b/>
              </w:rPr>
            </w:pPr>
            <w:r w:rsidRPr="00BA3E79">
              <w:rPr>
                <w:b/>
              </w:rPr>
              <w:t>Variable</w:t>
            </w:r>
          </w:p>
        </w:tc>
        <w:tc>
          <w:tcPr>
            <w:tcW w:w="6205" w:type="dxa"/>
          </w:tcPr>
          <w:p w:rsidR="00BA3E79" w:rsidRPr="00BA3E79" w:rsidRDefault="00BA3E79" w:rsidP="007F71FA">
            <w:pPr>
              <w:rPr>
                <w:b/>
              </w:rPr>
            </w:pPr>
            <w:r w:rsidRPr="00BA3E79">
              <w:rPr>
                <w:b/>
              </w:rPr>
              <w:t>Definition</w:t>
            </w:r>
          </w:p>
        </w:tc>
      </w:tr>
      <w:tr w:rsidR="00BA3E79" w:rsidTr="00BA3E79">
        <w:tc>
          <w:tcPr>
            <w:tcW w:w="3145" w:type="dxa"/>
          </w:tcPr>
          <w:p w:rsidR="00BA3E79" w:rsidRDefault="00BA3E79" w:rsidP="007F71FA">
            <w:r>
              <w:t>P</w:t>
            </w:r>
          </w:p>
        </w:tc>
        <w:tc>
          <w:tcPr>
            <w:tcW w:w="6205" w:type="dxa"/>
          </w:tcPr>
          <w:p w:rsidR="00BA3E79" w:rsidRDefault="00B816EB" w:rsidP="000D5E47">
            <w:r>
              <w:t xml:space="preserve">A resumable </w:t>
            </w:r>
            <w:r w:rsidR="00BA3E79">
              <w:t>promise type</w:t>
            </w:r>
          </w:p>
        </w:tc>
      </w:tr>
      <w:tr w:rsidR="00BA3E79" w:rsidTr="00BA3E79">
        <w:tc>
          <w:tcPr>
            <w:tcW w:w="3145" w:type="dxa"/>
          </w:tcPr>
          <w:p w:rsidR="00BA3E79" w:rsidRDefault="00B816EB" w:rsidP="00BA3E79">
            <w:r>
              <w:t>p</w:t>
            </w:r>
          </w:p>
        </w:tc>
        <w:tc>
          <w:tcPr>
            <w:tcW w:w="6205" w:type="dxa"/>
          </w:tcPr>
          <w:p w:rsidR="00BA3E79" w:rsidRDefault="00BA3E79" w:rsidP="00BA3E79">
            <w:r>
              <w:t>A value of type P</w:t>
            </w:r>
          </w:p>
        </w:tc>
      </w:tr>
      <w:tr w:rsidR="00BA3E79" w:rsidTr="00BA3E79">
        <w:tc>
          <w:tcPr>
            <w:tcW w:w="3145" w:type="dxa"/>
          </w:tcPr>
          <w:p w:rsidR="00BA3E79" w:rsidRDefault="00B816EB" w:rsidP="007F71FA">
            <w:r>
              <w:t>e</w:t>
            </w:r>
          </w:p>
        </w:tc>
        <w:tc>
          <w:tcPr>
            <w:tcW w:w="6205" w:type="dxa"/>
          </w:tcPr>
          <w:p w:rsidR="00BA3E79" w:rsidRDefault="00BA3E79" w:rsidP="00BA3E79">
            <w:r>
              <w:t>A value of std::exception_ptr type</w:t>
            </w:r>
          </w:p>
        </w:tc>
      </w:tr>
      <w:tr w:rsidR="00BA3E79" w:rsidTr="00BA3E79">
        <w:tc>
          <w:tcPr>
            <w:tcW w:w="3145" w:type="dxa"/>
          </w:tcPr>
          <w:p w:rsidR="00BA3E79" w:rsidRDefault="00B816EB" w:rsidP="007F71FA">
            <w:r>
              <w:t>h</w:t>
            </w:r>
          </w:p>
        </w:tc>
        <w:tc>
          <w:tcPr>
            <w:tcW w:w="6205" w:type="dxa"/>
          </w:tcPr>
          <w:p w:rsidR="00BA3E79" w:rsidRDefault="00BA3E79" w:rsidP="00BA3E79">
            <w:r>
              <w:t>A value of type std::</w:t>
            </w:r>
            <w:r w:rsidR="004777F0">
              <w:t>resumable_handle</w:t>
            </w:r>
            <w:r>
              <w:t>&lt;P&gt;</w:t>
            </w:r>
          </w:p>
        </w:tc>
      </w:tr>
      <w:tr w:rsidR="00BA3E79" w:rsidTr="00BA3E79">
        <w:tc>
          <w:tcPr>
            <w:tcW w:w="3145" w:type="dxa"/>
          </w:tcPr>
          <w:p w:rsidR="00BA3E79" w:rsidRDefault="00B816EB" w:rsidP="007F71FA">
            <w:r>
              <w:t>v</w:t>
            </w:r>
          </w:p>
        </w:tc>
        <w:tc>
          <w:tcPr>
            <w:tcW w:w="6205" w:type="dxa"/>
          </w:tcPr>
          <w:p w:rsidR="00BA3E79" w:rsidRDefault="00BA3E79" w:rsidP="000D5E47">
            <w:r>
              <w:t>A</w:t>
            </w:r>
            <w:r w:rsidR="00B816EB">
              <w:t xml:space="preserve">n </w:t>
            </w:r>
            <w:r w:rsidR="00B816EB" w:rsidRPr="00CC1AFC">
              <w:rPr>
                <w:i/>
              </w:rPr>
              <w:t>expression</w:t>
            </w:r>
            <w:r w:rsidR="00B816EB">
              <w:t xml:space="preserve"> or </w:t>
            </w:r>
            <w:r w:rsidR="00B816EB" w:rsidRPr="00CC1AFC">
              <w:rPr>
                <w:i/>
              </w:rPr>
              <w:t>braced-init-list</w:t>
            </w:r>
          </w:p>
        </w:tc>
      </w:tr>
    </w:tbl>
    <w:p w:rsidR="00BA3E79" w:rsidRDefault="00BA3E79" w:rsidP="007F71FA"/>
    <w:p w:rsidR="00BA3E79" w:rsidRDefault="00BA3E79" w:rsidP="00BA3E79">
      <w:pPr>
        <w:pStyle w:val="Caption"/>
        <w:keepNext/>
        <w:jc w:val="center"/>
      </w:pPr>
      <w:r>
        <w:t xml:space="preserve">Table </w:t>
      </w:r>
      <w:r w:rsidR="00530371">
        <w:fldChar w:fldCharType="begin"/>
      </w:r>
      <w:r w:rsidR="00530371">
        <w:instrText xml:space="preserve"> SEQ Table \* ARABIC </w:instrText>
      </w:r>
      <w:r w:rsidR="00530371">
        <w:fldChar w:fldCharType="separate"/>
      </w:r>
      <w:r w:rsidR="00942B77">
        <w:rPr>
          <w:noProof/>
        </w:rPr>
        <w:t>2</w:t>
      </w:r>
      <w:r w:rsidR="00530371">
        <w:rPr>
          <w:noProof/>
        </w:rPr>
        <w:fldChar w:fldCharType="end"/>
      </w:r>
      <w:r>
        <w:t>: Coroutine Promise Requirements</w:t>
      </w:r>
    </w:p>
    <w:tbl>
      <w:tblPr>
        <w:tblStyle w:val="TableGrid"/>
        <w:tblW w:w="9445" w:type="dxa"/>
        <w:tblLook w:val="04A0" w:firstRow="1" w:lastRow="0" w:firstColumn="1" w:lastColumn="0" w:noHBand="0" w:noVBand="1"/>
      </w:tblPr>
      <w:tblGrid>
        <w:gridCol w:w="3116"/>
        <w:gridCol w:w="6329"/>
      </w:tblGrid>
      <w:tr w:rsidR="00C27D0B" w:rsidTr="00C27D0B">
        <w:tc>
          <w:tcPr>
            <w:tcW w:w="3116" w:type="dxa"/>
          </w:tcPr>
          <w:p w:rsidR="00C27D0B" w:rsidRPr="00BA3E79" w:rsidRDefault="00C27D0B" w:rsidP="007F71FA">
            <w:pPr>
              <w:rPr>
                <w:b/>
              </w:rPr>
            </w:pPr>
            <w:r w:rsidRPr="00BA3E79">
              <w:rPr>
                <w:b/>
              </w:rPr>
              <w:t>Expression</w:t>
            </w:r>
          </w:p>
        </w:tc>
        <w:tc>
          <w:tcPr>
            <w:tcW w:w="6329" w:type="dxa"/>
          </w:tcPr>
          <w:p w:rsidR="00C27D0B" w:rsidRPr="00BA3E79" w:rsidRDefault="00C27D0B" w:rsidP="007F71FA">
            <w:pPr>
              <w:rPr>
                <w:b/>
              </w:rPr>
            </w:pPr>
            <w:r w:rsidRPr="00BA3E79">
              <w:rPr>
                <w:b/>
              </w:rPr>
              <w:t>Note</w:t>
            </w:r>
          </w:p>
        </w:tc>
      </w:tr>
      <w:tr w:rsidR="00C27D0B" w:rsidTr="00C27D0B">
        <w:tc>
          <w:tcPr>
            <w:tcW w:w="3116" w:type="dxa"/>
          </w:tcPr>
          <w:p w:rsidR="00C27D0B" w:rsidRDefault="00C27D0B" w:rsidP="00710F6E">
            <w:r>
              <w:t>P</w:t>
            </w:r>
            <w:r w:rsidR="00710F6E">
              <w:t>{}</w:t>
            </w:r>
          </w:p>
        </w:tc>
        <w:tc>
          <w:tcPr>
            <w:tcW w:w="6329" w:type="dxa"/>
          </w:tcPr>
          <w:p w:rsidR="00710F6E" w:rsidRDefault="00C27D0B" w:rsidP="00C27D0B">
            <w:r>
              <w:t>Construct a</w:t>
            </w:r>
            <w:r w:rsidR="009814B4">
              <w:t>n object of type P</w:t>
            </w:r>
            <w:r>
              <w:t xml:space="preserve">. </w:t>
            </w:r>
          </w:p>
          <w:p w:rsidR="004452C6" w:rsidRDefault="004452C6" w:rsidP="00C27D0B"/>
        </w:tc>
      </w:tr>
      <w:tr w:rsidR="002772C9" w:rsidTr="00C27D0B">
        <w:tc>
          <w:tcPr>
            <w:tcW w:w="3116" w:type="dxa"/>
          </w:tcPr>
          <w:p w:rsidR="002772C9" w:rsidRDefault="002772C9" w:rsidP="00710F6E">
            <w:r>
              <w:t>p.get_return_object()</w:t>
            </w:r>
          </w:p>
        </w:tc>
        <w:tc>
          <w:tcPr>
            <w:tcW w:w="6329" w:type="dxa"/>
          </w:tcPr>
          <w:p w:rsidR="008338A8" w:rsidRDefault="002772C9" w:rsidP="00710199">
            <w:r>
              <w:t xml:space="preserve">get_return_object is invoked </w:t>
            </w:r>
            <w:r w:rsidR="00381DD6">
              <w:t xml:space="preserve">by the </w:t>
            </w:r>
            <w:r w:rsidR="00710199">
              <w:t xml:space="preserve">resumable function </w:t>
            </w:r>
            <w:r w:rsidR="00381DD6">
              <w:t xml:space="preserve">to construct the return object prior to </w:t>
            </w:r>
            <w:r w:rsidR="009814B4">
              <w:t>reaching the first suspend-resume point, a return statement, or flowing off the end of the function.</w:t>
            </w:r>
          </w:p>
        </w:tc>
      </w:tr>
      <w:tr w:rsidR="00C27D0B" w:rsidTr="00C27D0B">
        <w:tc>
          <w:tcPr>
            <w:tcW w:w="3116" w:type="dxa"/>
          </w:tcPr>
          <w:p w:rsidR="00C27D0B" w:rsidRDefault="00710F6E" w:rsidP="00AA64A9">
            <w:r>
              <w:t>p.</w:t>
            </w:r>
            <w:r w:rsidR="00887716">
              <w:t>set_result</w:t>
            </w:r>
            <w:r>
              <w:t>(v)</w:t>
            </w:r>
          </w:p>
        </w:tc>
        <w:tc>
          <w:tcPr>
            <w:tcW w:w="6329" w:type="dxa"/>
          </w:tcPr>
          <w:p w:rsidR="009814B4" w:rsidRDefault="009814B4" w:rsidP="009814B4">
            <w:r>
              <w:t>If present, an enclosing resumable function supports an eventual value of a type that v can be converted to. set_result is invoked by a</w:t>
            </w:r>
          </w:p>
          <w:p w:rsidR="009814B4" w:rsidRDefault="009814B4" w:rsidP="009814B4">
            <w:r>
              <w:lastRenderedPageBreak/>
              <w:t xml:space="preserve">resumable function when a return statement with an </w:t>
            </w:r>
            <w:r w:rsidRPr="00CC1AFC">
              <w:rPr>
                <w:i/>
              </w:rPr>
              <w:t>expression</w:t>
            </w:r>
            <w:r>
              <w:t xml:space="preserve"> or a </w:t>
            </w:r>
            <w:r w:rsidRPr="00CC1AFC">
              <w:rPr>
                <w:i/>
              </w:rPr>
              <w:t>braced-init-list</w:t>
            </w:r>
            <w:r>
              <w:t xml:space="preserve"> is encountered in a resumable function. If a promise type does not satisfy this requirement, the presence of a</w:t>
            </w:r>
          </w:p>
          <w:p w:rsidR="008338A8" w:rsidRDefault="009814B4" w:rsidP="008338A8">
            <w:r>
              <w:t xml:space="preserve">return statement with an expression or a </w:t>
            </w:r>
            <w:r w:rsidRPr="00CC1AFC">
              <w:rPr>
                <w:i/>
              </w:rPr>
              <w:t>braced-init-list</w:t>
            </w:r>
            <w:r>
              <w:t xml:space="preserve"> statement in the body results in a compile time error.</w:t>
            </w:r>
          </w:p>
        </w:tc>
      </w:tr>
      <w:tr w:rsidR="00710F6E" w:rsidTr="00C27D0B">
        <w:tc>
          <w:tcPr>
            <w:tcW w:w="3116" w:type="dxa"/>
          </w:tcPr>
          <w:p w:rsidR="00710F6E" w:rsidRDefault="00710F6E" w:rsidP="00710F6E">
            <w:r>
              <w:lastRenderedPageBreak/>
              <w:t>p.</w:t>
            </w:r>
            <w:r w:rsidR="00887716">
              <w:t>set_result</w:t>
            </w:r>
            <w:r>
              <w:t>()</w:t>
            </w:r>
          </w:p>
        </w:tc>
        <w:tc>
          <w:tcPr>
            <w:tcW w:w="6329" w:type="dxa"/>
          </w:tcPr>
          <w:p w:rsidR="00730D1E" w:rsidRDefault="009814B4" w:rsidP="00814029">
            <w:r>
              <w:t xml:space="preserve">If present, an enclosing resumable function supports an eventual value of type void. set_result is invoked by a resumable function when a return statement without an </w:t>
            </w:r>
            <w:r w:rsidRPr="00CC1AFC">
              <w:rPr>
                <w:i/>
              </w:rPr>
              <w:t>expression</w:t>
            </w:r>
            <w:r>
              <w:t xml:space="preserve"> nor a </w:t>
            </w:r>
            <w:r w:rsidRPr="00CC1AFC">
              <w:rPr>
                <w:i/>
              </w:rPr>
              <w:t>braced-init-list</w:t>
            </w:r>
            <w:r>
              <w:t xml:space="preserve"> is encountered in a resumable function or control flows to the end of the function. A promise type must contain at most one declaration of set_result.</w:t>
            </w:r>
          </w:p>
        </w:tc>
      </w:tr>
      <w:tr w:rsidR="002772C9" w:rsidTr="00C27D0B">
        <w:tc>
          <w:tcPr>
            <w:tcW w:w="3116" w:type="dxa"/>
          </w:tcPr>
          <w:p w:rsidR="002772C9" w:rsidRDefault="002772C9" w:rsidP="00710F6E">
            <w:r>
              <w:t>p.set_exception(e)</w:t>
            </w:r>
          </w:p>
        </w:tc>
        <w:tc>
          <w:tcPr>
            <w:tcW w:w="6329" w:type="dxa"/>
          </w:tcPr>
          <w:p w:rsidR="002772C9" w:rsidRDefault="002772C9" w:rsidP="00710F6E">
            <w:r>
              <w:t xml:space="preserve">set_exception is invoked by </w:t>
            </w:r>
            <w:r w:rsidR="00A21F6C">
              <w:t xml:space="preserve">a </w:t>
            </w:r>
            <w:r>
              <w:t>resumable function when</w:t>
            </w:r>
            <w:r w:rsidR="00A21F6C">
              <w:t xml:space="preserve"> an </w:t>
            </w:r>
            <w:r>
              <w:t>unhandled exception occurs within a body of the resumable function</w:t>
            </w:r>
            <w:r w:rsidR="00102D31">
              <w:t>.</w:t>
            </w:r>
          </w:p>
          <w:p w:rsidR="00C61195" w:rsidRDefault="00C61195" w:rsidP="00710F6E"/>
          <w:p w:rsidR="00102D31" w:rsidRDefault="00102D31" w:rsidP="00710F6E">
            <w:r>
              <w:t>If promise does not provide set_exception, unhandled exceptions will propagate from a resumable functions normally.</w:t>
            </w:r>
          </w:p>
        </w:tc>
      </w:tr>
      <w:tr w:rsidR="002772C9" w:rsidTr="00C27D0B">
        <w:tc>
          <w:tcPr>
            <w:tcW w:w="3116" w:type="dxa"/>
          </w:tcPr>
          <w:p w:rsidR="002772C9" w:rsidRDefault="002772C9" w:rsidP="00710F6E">
            <w:r>
              <w:t>p.yield_value(v)</w:t>
            </w:r>
          </w:p>
        </w:tc>
        <w:tc>
          <w:tcPr>
            <w:tcW w:w="6329" w:type="dxa"/>
          </w:tcPr>
          <w:p w:rsidR="009814B4" w:rsidRDefault="009814B4" w:rsidP="009814B4">
            <w:r>
              <w:t>Must be present for the enclosing resumable function to support</w:t>
            </w:r>
          </w:p>
          <w:p w:rsidR="00DF72A2" w:rsidRDefault="009814B4" w:rsidP="00C61195">
            <w:r>
              <w:t>yield statement.</w:t>
            </w:r>
          </w:p>
        </w:tc>
      </w:tr>
      <w:tr w:rsidR="002772C9" w:rsidTr="00C27D0B">
        <w:tc>
          <w:tcPr>
            <w:tcW w:w="3116" w:type="dxa"/>
          </w:tcPr>
          <w:p w:rsidR="002772C9" w:rsidRDefault="002772C9" w:rsidP="00710F6E">
            <w:r>
              <w:t>initial_suspend</w:t>
            </w:r>
            <w:r w:rsidR="00C61195">
              <w:t>()</w:t>
            </w:r>
          </w:p>
        </w:tc>
        <w:tc>
          <w:tcPr>
            <w:tcW w:w="6329" w:type="dxa"/>
          </w:tcPr>
          <w:p w:rsidR="009814B4" w:rsidRDefault="009814B4" w:rsidP="009814B4">
            <w:r>
              <w:t>if p.initial_suspend() evaluates to true, resumable function will</w:t>
            </w:r>
          </w:p>
          <w:p w:rsidR="002772C9" w:rsidRDefault="009814B4" w:rsidP="004452C6">
            <w:r>
              <w:t>suspend at initial suspend point</w:t>
            </w:r>
          </w:p>
        </w:tc>
      </w:tr>
      <w:tr w:rsidR="002772C9" w:rsidTr="00C27D0B">
        <w:tc>
          <w:tcPr>
            <w:tcW w:w="3116" w:type="dxa"/>
          </w:tcPr>
          <w:p w:rsidR="002772C9" w:rsidRDefault="002772C9" w:rsidP="00710F6E">
            <w:r>
              <w:t>final_suspend</w:t>
            </w:r>
            <w:r w:rsidR="00C61195">
              <w:t>()</w:t>
            </w:r>
          </w:p>
        </w:tc>
        <w:tc>
          <w:tcPr>
            <w:tcW w:w="6329" w:type="dxa"/>
          </w:tcPr>
          <w:p w:rsidR="004452C6" w:rsidRDefault="009814B4" w:rsidP="004452C6">
            <w:r>
              <w:t>if p.final_suspend() evaluates to true, resumable function will suspend at final suspend point</w:t>
            </w:r>
          </w:p>
        </w:tc>
      </w:tr>
    </w:tbl>
    <w:p w:rsidR="00133A03" w:rsidRDefault="00133A03" w:rsidP="00E94825"/>
    <w:p w:rsidR="00E94825" w:rsidRDefault="00E94825" w:rsidP="00E94825">
      <w:r w:rsidRPr="00E94825">
        <w:rPr>
          <w:b/>
        </w:rPr>
        <w:t>Bikeshed</w:t>
      </w:r>
      <w:r>
        <w:t xml:space="preserve">: on_complete, on_error, on_next as a replacement for </w:t>
      </w:r>
      <w:r w:rsidR="00887716">
        <w:t>set_result</w:t>
      </w:r>
      <w:r>
        <w:t>, set_exception and yield</w:t>
      </w:r>
      <w:r w:rsidR="00A108D1">
        <w:t>_value</w:t>
      </w:r>
      <w:r>
        <w:t>, set_error as a replacement for set_exception.</w:t>
      </w:r>
    </w:p>
    <w:p w:rsidR="0005306D" w:rsidRDefault="0005306D" w:rsidP="00666D0F">
      <w:pPr>
        <w:pStyle w:val="Heading2"/>
      </w:pPr>
      <w:bookmarkStart w:id="32" w:name="_Toc416457525"/>
      <w:r>
        <w:t>Resum</w:t>
      </w:r>
      <w:r w:rsidR="00EA0E29">
        <w:t>able handle</w:t>
      </w:r>
      <w:bookmarkEnd w:id="32"/>
    </w:p>
    <w:p w:rsidR="0005306D" w:rsidRDefault="0005306D" w:rsidP="0005306D">
      <w:r>
        <w:t>A</w:t>
      </w:r>
      <w:r w:rsidRPr="000F6260">
        <w:t xml:space="preserve"> </w:t>
      </w:r>
      <w:r>
        <w:t>resumable</w:t>
      </w:r>
      <w:r w:rsidRPr="000F6260">
        <w:t xml:space="preserve"> function has the ability to suspend evaluation by means of await</w:t>
      </w:r>
      <w:r w:rsidR="00A108D1">
        <w:t xml:space="preserve"> operator</w:t>
      </w:r>
      <w:r>
        <w:t xml:space="preserve"> or yield</w:t>
      </w:r>
      <w:r w:rsidRPr="000F6260">
        <w:t xml:space="preserve"> </w:t>
      </w:r>
      <w:r w:rsidR="00A108D1">
        <w:t>and await-for statements</w:t>
      </w:r>
      <w:r w:rsidR="00A108D1" w:rsidRPr="000F6260">
        <w:t xml:space="preserve"> </w:t>
      </w:r>
      <w:r w:rsidRPr="000F6260">
        <w:t xml:space="preserve">in its body. Evaluation may later be resumed at the </w:t>
      </w:r>
      <w:r w:rsidR="00A108D1">
        <w:t xml:space="preserve">suspend/resume </w:t>
      </w:r>
      <w:r w:rsidRPr="000F6260">
        <w:t xml:space="preserve">point by </w:t>
      </w:r>
      <w:r>
        <w:t>invoking</w:t>
      </w:r>
      <w:r w:rsidR="008A6C8B">
        <w:t xml:space="preserve"> </w:t>
      </w:r>
      <w:r w:rsidR="00B55794">
        <w:t xml:space="preserve">member functions of </w:t>
      </w:r>
      <w:r w:rsidR="008A6C8B">
        <w:t>a</w:t>
      </w:r>
      <w:r>
        <w:t xml:space="preserve"> </w:t>
      </w:r>
      <w:r w:rsidRPr="000F6260">
        <w:t>resum</w:t>
      </w:r>
      <w:r w:rsidR="00B55794">
        <w:t>able handle referring to that function</w:t>
      </w:r>
      <w:r w:rsidRPr="000F6260">
        <w:t>.</w:t>
      </w:r>
      <w:r>
        <w:t xml:space="preserve"> </w:t>
      </w:r>
    </w:p>
    <w:p w:rsidR="0005306D" w:rsidRDefault="00B55794" w:rsidP="0005306D">
      <w:r>
        <w:t>Synopsis</w:t>
      </w:r>
      <w:r w:rsidR="0005306D">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 =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&lt;&gt;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resumable_handle&lt;</w:t>
      </w:r>
      <w:r>
        <w:rPr>
          <w:rFonts w:ascii="Consolas" w:hAnsi="Consolas" w:cs="Consolas"/>
          <w:color w:val="0000FF"/>
          <w:sz w:val="19"/>
          <w:szCs w:val="19"/>
          <w:highlight w:val="white"/>
        </w:rPr>
        <w:t>void</w:t>
      </w:r>
      <w:r>
        <w:rPr>
          <w:rFonts w:ascii="Consolas" w:hAnsi="Consolas" w:cs="Consolas"/>
          <w:color w:val="000000"/>
          <w:sz w:val="19"/>
          <w:szCs w:val="19"/>
          <w:highlight w:val="white"/>
        </w:rPr>
        <w: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resumable_handle(std::nullptr_t)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=(nullptr_t)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resumable_handle from_address(</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addr)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to_address()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capacity</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explicit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noexcept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resumption</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resume()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completion check</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done()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resumable_handle : resumable_handle&lt;&gt;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construct/reset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resumable_handle&lt;&gt;::resumable_handle;</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resumable_handle&amp;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=(nullptr_t)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export/import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resumable_handle from_promise(Promise*)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Promise&amp; promise() noexcept;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promise()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noexcept;</w:t>
      </w:r>
    </w:p>
    <w:p w:rsidR="00B55794" w:rsidRDefault="00B55794" w:rsidP="00B5579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06D" w:rsidRDefault="0005306D" w:rsidP="0005306D"/>
    <w:p w:rsidR="0005306D" w:rsidRDefault="0005306D" w:rsidP="0005306D">
      <w:r>
        <w:t>Note, that by design</w:t>
      </w:r>
      <w:r w:rsidR="00AC0541">
        <w:t>,</w:t>
      </w:r>
      <w:r>
        <w:t xml:space="preserve"> </w:t>
      </w:r>
      <w:r w:rsidR="00381DD6">
        <w:t xml:space="preserve">a </w:t>
      </w:r>
      <w:r w:rsidR="00B55794">
        <w:t>resumable handle</w:t>
      </w:r>
      <w:r>
        <w:t xml:space="preserve"> can be </w:t>
      </w:r>
      <w:r w:rsidR="002E35EA">
        <w:t>“</w:t>
      </w:r>
      <w:r>
        <w:t>round tripped</w:t>
      </w:r>
      <w:r w:rsidR="002E35EA">
        <w:t>”</w:t>
      </w:r>
      <w:r>
        <w:t xml:space="preserve"> to void * and back. This </w:t>
      </w:r>
      <w:r w:rsidR="00381DD6">
        <w:t>property</w:t>
      </w:r>
      <w:r>
        <w:t xml:space="preserve"> allows seamless interactions of resumable functions with existing C APIs</w:t>
      </w:r>
      <w:r w:rsidR="00381DD6">
        <w:rPr>
          <w:rStyle w:val="FootnoteReference"/>
        </w:rPr>
        <w:footnoteReference w:id="4"/>
      </w:r>
      <w:r>
        <w:t>.</w:t>
      </w:r>
    </w:p>
    <w:p w:rsidR="0005306D" w:rsidRDefault="0005306D" w:rsidP="0005306D">
      <w:r>
        <w:t>Resum</w:t>
      </w:r>
      <w:r w:rsidR="00B55794">
        <w:t>able handle</w:t>
      </w:r>
      <w:r>
        <w:t xml:space="preserve"> has two </w:t>
      </w:r>
      <w:r w:rsidR="006E02B8">
        <w:t xml:space="preserve">forms. One that </w:t>
      </w:r>
      <w:r>
        <w:t xml:space="preserve">provides an ability to resume evaluation of a resumable function and another, which additionally allows access to the promise of </w:t>
      </w:r>
      <w:r w:rsidR="00B55794">
        <w:t xml:space="preserve">the associated </w:t>
      </w:r>
      <w:r>
        <w:t>resumable function.</w:t>
      </w:r>
    </w:p>
    <w:p w:rsidR="00975A42" w:rsidRDefault="00B55794" w:rsidP="00E17AD1">
      <w:r>
        <w:t xml:space="preserve">In this revision, we added </w:t>
      </w:r>
      <w:r w:rsidR="00975A42">
        <w:t>three new member functions: resume, destroy, and done.</w:t>
      </w:r>
    </w:p>
    <w:p w:rsidR="00B55794" w:rsidRDefault="00B55794" w:rsidP="00E17AD1">
      <w:pPr>
        <w:pStyle w:val="ListParagraph"/>
        <w:numPr>
          <w:ilvl w:val="0"/>
          <w:numId w:val="9"/>
        </w:numPr>
      </w:pPr>
      <w:r>
        <w:t>resume() memb</w:t>
      </w:r>
      <w:r w:rsidR="00975A42">
        <w:t>er function has the same effect as operator(), namely, it resumes the function at the current suspend point.</w:t>
      </w:r>
    </w:p>
    <w:p w:rsidR="00975A42" w:rsidRDefault="00975A42" w:rsidP="00E17AD1">
      <w:pPr>
        <w:pStyle w:val="ListParagraph"/>
        <w:numPr>
          <w:ilvl w:val="0"/>
          <w:numId w:val="1"/>
        </w:numPr>
      </w:pPr>
      <w:r>
        <w:t>destroy() member function that “cancel”s the resumable function, by destroying objects with automatic storage duration that are in scope at the suspend point in the reverse order of the construction. If resumable function required dynamic allocation for the objects with automatic storage duration, the memory is freed.</w:t>
      </w:r>
      <w:r>
        <w:br/>
      </w:r>
      <w:r>
        <w:br/>
        <w:t xml:space="preserve">This change eliminates the need for cancellation_requested() member of resumable promise, simplifies </w:t>
      </w:r>
      <w:r w:rsidR="00580C84">
        <w:t xml:space="preserve">authoring new </w:t>
      </w:r>
      <w:r>
        <w:t>coroutine types and allows the optimizer to reason about the lifetime of the resumable function.</w:t>
      </w:r>
    </w:p>
    <w:p w:rsidR="00975A42" w:rsidRDefault="00975A42" w:rsidP="00E17AD1">
      <w:pPr>
        <w:pStyle w:val="ListParagraph"/>
        <w:numPr>
          <w:ilvl w:val="0"/>
          <w:numId w:val="1"/>
        </w:numPr>
      </w:pPr>
      <w:r>
        <w:t>done() member function indicates whether the coroutine is suspended at final suspend/resume point and eliminates the need for separate state tracking in the promise of the coroutine.</w:t>
      </w:r>
    </w:p>
    <w:p w:rsidR="0005306D" w:rsidRDefault="0005306D" w:rsidP="0005306D">
      <w:r w:rsidRPr="00411A8E">
        <w:rPr>
          <w:b/>
        </w:rPr>
        <w:t>Bikeshed</w:t>
      </w:r>
      <w:r>
        <w:t xml:space="preserve">: resumption_handle, resumption_object, </w:t>
      </w:r>
      <w:r w:rsidR="00E528A1">
        <w:t xml:space="preserve">resumable_ptr, </w:t>
      </w:r>
      <w:r>
        <w:t>basic_</w:t>
      </w:r>
      <w:r w:rsidR="004777F0">
        <w:t>resumable_handle</w:t>
      </w:r>
      <w:r>
        <w:t xml:space="preserve"> instead of </w:t>
      </w:r>
      <w:r w:rsidR="004777F0">
        <w:t>resumable_handle</w:t>
      </w:r>
      <w:r>
        <w:t>&lt;void&gt;</w:t>
      </w:r>
      <w:r w:rsidR="009A1C3C">
        <w:t>,</w:t>
      </w:r>
      <w:r>
        <w:t xml:space="preserve"> </w:t>
      </w:r>
      <w:r w:rsidR="009A1C3C">
        <w:t xml:space="preserve">from_raw_address, to_raw_address, </w:t>
      </w:r>
      <w:r w:rsidR="00C56B57">
        <w:t>from_pvoid, to_pvoid.</w:t>
      </w:r>
    </w:p>
    <w:p w:rsidR="0005306D" w:rsidRDefault="0005306D" w:rsidP="00666D0F">
      <w:pPr>
        <w:pStyle w:val="Heading2"/>
      </w:pPr>
      <w:bookmarkStart w:id="33" w:name="_Toc416457526"/>
      <w:r>
        <w:lastRenderedPageBreak/>
        <w:t>await operator</w:t>
      </w:r>
      <w:bookmarkEnd w:id="33"/>
    </w:p>
    <w:p w:rsidR="00FC3A70" w:rsidRDefault="00A50AEC" w:rsidP="00FC3A70">
      <w:r>
        <w:t>is</w:t>
      </w:r>
      <w:r w:rsidR="00FC3A70">
        <w:t xml:space="preserve"> a unary operator expression of the form </w:t>
      </w:r>
      <w:r w:rsidR="00580C84">
        <w:br/>
      </w:r>
      <w:r w:rsidR="00580C84">
        <w:rPr>
          <w:b/>
        </w:rPr>
        <w:t xml:space="preserve">                </w:t>
      </w:r>
      <w:r w:rsidR="00FC3A70" w:rsidRPr="002E35EA">
        <w:rPr>
          <w:b/>
        </w:rPr>
        <w:t>await</w:t>
      </w:r>
      <w:r w:rsidR="00FC3A70">
        <w:t xml:space="preserve"> </w:t>
      </w:r>
      <w:r w:rsidR="00FC3A70" w:rsidRPr="002E35EA">
        <w:rPr>
          <w:i/>
        </w:rPr>
        <w:t>cast-expression</w:t>
      </w:r>
    </w:p>
    <w:p w:rsidR="002E35EA" w:rsidRDefault="00FC3A70" w:rsidP="002E35EA">
      <w:pPr>
        <w:pStyle w:val="ListParagraph"/>
        <w:numPr>
          <w:ilvl w:val="0"/>
          <w:numId w:val="4"/>
        </w:numPr>
      </w:pPr>
      <w:r>
        <w:t xml:space="preserve">The await operator shall not be invoked </w:t>
      </w:r>
      <w:r w:rsidR="00A50AEC">
        <w:t>in a catch block of a try-statement</w:t>
      </w:r>
      <w:r w:rsidR="00C56B57">
        <w:rPr>
          <w:rStyle w:val="FootnoteReference"/>
        </w:rPr>
        <w:footnoteReference w:id="5"/>
      </w:r>
    </w:p>
    <w:p w:rsidR="00FC3A70" w:rsidRPr="00FC3A70" w:rsidRDefault="00FC3A70" w:rsidP="002E35EA">
      <w:pPr>
        <w:pStyle w:val="ListParagraph"/>
        <w:numPr>
          <w:ilvl w:val="0"/>
          <w:numId w:val="4"/>
        </w:numPr>
      </w:pPr>
      <w:r>
        <w:t xml:space="preserve">The result of await is of type T, where T is the return type of the await_resume function invoked as described in the </w:t>
      </w:r>
      <w:r w:rsidR="00AB6ECA">
        <w:t xml:space="preserve">evaluation of </w:t>
      </w:r>
      <w:r>
        <w:t>await expression section. If T is void, then the await expression cannot be the operand of another expression.</w:t>
      </w:r>
    </w:p>
    <w:p w:rsidR="00F32D13" w:rsidRDefault="00F32D13" w:rsidP="00666D0F">
      <w:pPr>
        <w:pStyle w:val="Heading2"/>
      </w:pPr>
      <w:bookmarkStart w:id="34" w:name="_Toc416457527"/>
      <w:r>
        <w:t>Evaluation of await expression</w:t>
      </w:r>
      <w:bookmarkEnd w:id="34"/>
    </w:p>
    <w:p w:rsidR="00060610" w:rsidRDefault="006E02B8" w:rsidP="00060610">
      <w:r>
        <w:t>A</w:t>
      </w:r>
      <w:r w:rsidR="00F32D13">
        <w:t xml:space="preserve">n await expression in a form </w:t>
      </w:r>
      <w:r w:rsidR="00F32D13" w:rsidRPr="00F32D13">
        <w:rPr>
          <w:b/>
        </w:rPr>
        <w:t>await</w:t>
      </w:r>
      <w:r w:rsidR="00F32D13">
        <w:t xml:space="preserve"> </w:t>
      </w:r>
      <w:r w:rsidR="00F32D13" w:rsidRPr="00060610">
        <w:rPr>
          <w:i/>
        </w:rPr>
        <w:t>cast-expression</w:t>
      </w:r>
      <w:r w:rsidR="00F32D13">
        <w:t xml:space="preserve"> is equivalent to </w:t>
      </w:r>
      <w:r w:rsidR="00925ED3">
        <w:t xml:space="preserve">(if it were possible to </w:t>
      </w:r>
      <w:r w:rsidR="00C56B57">
        <w:t>write</w:t>
      </w:r>
      <w:r w:rsidR="00925ED3">
        <w:t xml:space="preserve"> an expression in terms of</w:t>
      </w:r>
      <w:r w:rsidR="00AF1BE9">
        <w:t xml:space="preserve"> a block, where return from the block becomes the result of the expression)</w:t>
      </w:r>
    </w:p>
    <w:p w:rsidR="00060610" w:rsidRDefault="00060610" w:rsidP="00060610">
      <w:pPr>
        <w:pStyle w:val="Code"/>
      </w:pPr>
      <w:r>
        <w:t>{</w:t>
      </w:r>
      <w:r>
        <w:br/>
        <w:t xml:space="preserve">    auto &amp;&amp; __expr = </w:t>
      </w:r>
      <w:r w:rsidR="00783BCA" w:rsidRPr="00783BCA">
        <w:rPr>
          <w:i/>
        </w:rPr>
        <w:t>cast-expression</w:t>
      </w:r>
      <w:r>
        <w:t>;</w:t>
      </w:r>
    </w:p>
    <w:p w:rsidR="00060610" w:rsidRDefault="00060610" w:rsidP="00060610">
      <w:pPr>
        <w:pStyle w:val="Code"/>
      </w:pPr>
      <w:r>
        <w:t xml:space="preserve">    if ( !await</w:t>
      </w:r>
      <w:r w:rsidR="00A0381C">
        <w:t>-</w:t>
      </w:r>
      <w:r>
        <w:t>ready</w:t>
      </w:r>
      <w:r w:rsidR="00783BCA">
        <w:t xml:space="preserve">-expr </w:t>
      </w:r>
      <w:r>
        <w:t>) {</w:t>
      </w:r>
    </w:p>
    <w:p w:rsidR="00060610" w:rsidRDefault="00060610" w:rsidP="00060610">
      <w:pPr>
        <w:pStyle w:val="Code"/>
      </w:pPr>
      <w:r>
        <w:t xml:space="preserve">       await</w:t>
      </w:r>
      <w:r w:rsidR="00A0381C">
        <w:t>-</w:t>
      </w:r>
      <w:r>
        <w:t>suspend</w:t>
      </w:r>
      <w:r w:rsidR="00783BCA">
        <w:t>-expr</w:t>
      </w:r>
      <w:r w:rsidR="004A0153">
        <w:t>;</w:t>
      </w:r>
    </w:p>
    <w:p w:rsidR="00060610" w:rsidRDefault="00060610" w:rsidP="00060610">
      <w:pPr>
        <w:pStyle w:val="Code"/>
      </w:pPr>
      <w:r>
        <w:t xml:space="preserve">       suspend-</w:t>
      </w:r>
      <w:r w:rsidR="00AF1BE9">
        <w:t>resume-</w:t>
      </w:r>
      <w:r>
        <w:t>point</w:t>
      </w:r>
    </w:p>
    <w:p w:rsidR="00060610" w:rsidRDefault="00060610" w:rsidP="00060610">
      <w:pPr>
        <w:pStyle w:val="Code"/>
      </w:pPr>
      <w:r>
        <w:t xml:space="preserve">    }</w:t>
      </w:r>
      <w:r w:rsidR="004A0153">
        <w:br/>
      </w:r>
      <w:r>
        <w:t xml:space="preserve">    return await</w:t>
      </w:r>
      <w:r w:rsidR="00A0381C">
        <w:t>-</w:t>
      </w:r>
      <w:r>
        <w:t>resume</w:t>
      </w:r>
      <w:r w:rsidR="00783BCA">
        <w:t>-expr</w:t>
      </w:r>
      <w:r>
        <w:t>;</w:t>
      </w:r>
    </w:p>
    <w:p w:rsidR="00060610" w:rsidRDefault="00060610" w:rsidP="00060610">
      <w:pPr>
        <w:pStyle w:val="Code"/>
      </w:pPr>
      <w:r>
        <w:t>}</w:t>
      </w:r>
    </w:p>
    <w:p w:rsidR="00060610" w:rsidRDefault="00060610" w:rsidP="00060610">
      <w:pPr>
        <w:pStyle w:val="Code"/>
      </w:pPr>
    </w:p>
    <w:p w:rsidR="004C7EDF" w:rsidRDefault="004C7EDF" w:rsidP="00060610">
      <w:r w:rsidRPr="004C7EDF">
        <w:t>if the type of await-suspend-expr is void, otherwise it is equivalent to</w:t>
      </w:r>
    </w:p>
    <w:p w:rsidR="004C7EDF" w:rsidRDefault="004C7EDF" w:rsidP="004C7EDF">
      <w:pPr>
        <w:pStyle w:val="Code"/>
      </w:pPr>
      <w:r>
        <w:t>{</w:t>
      </w:r>
      <w:r>
        <w:br/>
        <w:t xml:space="preserve">    auto &amp;&amp; __expr = </w:t>
      </w:r>
      <w:r w:rsidRPr="00783BCA">
        <w:rPr>
          <w:i/>
        </w:rPr>
        <w:t>cast-expression</w:t>
      </w:r>
      <w:r>
        <w:t>;</w:t>
      </w:r>
    </w:p>
    <w:p w:rsidR="004C7EDF" w:rsidRDefault="004C7EDF" w:rsidP="004C7EDF">
      <w:pPr>
        <w:pStyle w:val="Code"/>
      </w:pPr>
      <w:r>
        <w:t xml:space="preserve">    if ( !await-ready-expr &amp;&amp; await-suspend-expr) {</w:t>
      </w:r>
    </w:p>
    <w:p w:rsidR="004C7EDF" w:rsidRDefault="004C7EDF" w:rsidP="004C7EDF">
      <w:pPr>
        <w:pStyle w:val="Code"/>
      </w:pPr>
      <w:r>
        <w:t xml:space="preserve">       suspend-resume-point</w:t>
      </w:r>
    </w:p>
    <w:p w:rsidR="004C7EDF" w:rsidRDefault="004C7EDF" w:rsidP="004C7EDF">
      <w:pPr>
        <w:pStyle w:val="Code"/>
      </w:pPr>
      <w:r>
        <w:t xml:space="preserve">    }</w:t>
      </w:r>
      <w:r>
        <w:br/>
        <w:t xml:space="preserve">    return await-resume-expr;</w:t>
      </w:r>
    </w:p>
    <w:p w:rsidR="004C7EDF" w:rsidRDefault="004C7EDF" w:rsidP="004C7EDF">
      <w:pPr>
        <w:pStyle w:val="Code"/>
      </w:pPr>
      <w:r>
        <w:t>}</w:t>
      </w:r>
    </w:p>
    <w:p w:rsidR="00060610" w:rsidRDefault="004C7EDF" w:rsidP="00060610">
      <w:r>
        <w:br/>
      </w:r>
      <w:r w:rsidR="00060610">
        <w:t xml:space="preserve">Where __expr is a variable defined for exposition only, and _ExprT is the type of the </w:t>
      </w:r>
      <w:r w:rsidR="00925ED3" w:rsidRPr="00925ED3">
        <w:rPr>
          <w:i/>
        </w:rPr>
        <w:t>cast-expression</w:t>
      </w:r>
      <w:r w:rsidR="00AF1BE9" w:rsidRPr="00C56B57">
        <w:t>,</w:t>
      </w:r>
      <w:r w:rsidR="00AF1BE9">
        <w:rPr>
          <w:i/>
        </w:rPr>
        <w:t xml:space="preserve"> </w:t>
      </w:r>
      <w:r w:rsidR="00AF1BE9" w:rsidRPr="00C56B57">
        <w:t>and</w:t>
      </w:r>
      <w:r w:rsidR="00AF1BE9">
        <w:rPr>
          <w:i/>
        </w:rPr>
        <w:t xml:space="preserve"> </w:t>
      </w:r>
      <w:r w:rsidR="00AF1BE9" w:rsidRPr="00AF1BE9">
        <w:t>_</w:t>
      </w:r>
      <w:r>
        <w:t>ResumableHandle</w:t>
      </w:r>
      <w:r>
        <w:rPr>
          <w:i/>
        </w:rPr>
        <w:t xml:space="preserve"> </w:t>
      </w:r>
      <w:r w:rsidR="00AF1BE9" w:rsidRPr="00AF1BE9">
        <w:t>is a</w:t>
      </w:r>
      <w:r>
        <w:t>n object of the resumable_handle</w:t>
      </w:r>
      <w:r w:rsidR="00AF1BE9" w:rsidRPr="00AF1BE9">
        <w:t xml:space="preserve"> type </w:t>
      </w:r>
      <w:r>
        <w:t>associated with the enclosed function</w:t>
      </w:r>
      <w:r w:rsidR="00AF1BE9">
        <w:t xml:space="preserve"> </w:t>
      </w:r>
      <w:r w:rsidR="00925ED3">
        <w:t xml:space="preserve">and the rest </w:t>
      </w:r>
      <w:r>
        <w:t xml:space="preserve">are determined </w:t>
      </w:r>
      <w:r w:rsidR="00925ED3">
        <w:t>as follows:</w:t>
      </w:r>
    </w:p>
    <w:tbl>
      <w:tblPr>
        <w:tblStyle w:val="TableGrid"/>
        <w:tblW w:w="0" w:type="auto"/>
        <w:tblLook w:val="04A0" w:firstRow="1" w:lastRow="0" w:firstColumn="1" w:lastColumn="0" w:noHBand="0" w:noVBand="1"/>
      </w:tblPr>
      <w:tblGrid>
        <w:gridCol w:w="2425"/>
        <w:gridCol w:w="6925"/>
      </w:tblGrid>
      <w:tr w:rsidR="00925ED3" w:rsidTr="00122D0B">
        <w:tc>
          <w:tcPr>
            <w:tcW w:w="2425" w:type="dxa"/>
          </w:tcPr>
          <w:p w:rsidR="00623C88" w:rsidRDefault="00A0381C" w:rsidP="00060610">
            <w:r>
              <w:t>a</w:t>
            </w:r>
            <w:r w:rsidR="00623C88">
              <w:t>wait</w:t>
            </w:r>
            <w:r>
              <w:t>-</w:t>
            </w:r>
            <w:r w:rsidR="00623C88">
              <w:t>ready-expr</w:t>
            </w:r>
          </w:p>
          <w:p w:rsidR="00623C88" w:rsidRDefault="00A0381C" w:rsidP="00060610">
            <w:r>
              <w:t>a</w:t>
            </w:r>
            <w:r w:rsidR="00623C88">
              <w:t>wait</w:t>
            </w:r>
            <w:r>
              <w:t>-</w:t>
            </w:r>
            <w:r w:rsidR="00623C88">
              <w:t>suspend-expr</w:t>
            </w:r>
          </w:p>
          <w:p w:rsidR="00623C88" w:rsidRDefault="00623C88" w:rsidP="00A0381C">
            <w:r>
              <w:t>await</w:t>
            </w:r>
            <w:r w:rsidR="00A0381C">
              <w:t>-</w:t>
            </w:r>
            <w:r>
              <w:t>resume-expr</w:t>
            </w:r>
          </w:p>
        </w:tc>
        <w:tc>
          <w:tcPr>
            <w:tcW w:w="6925" w:type="dxa"/>
          </w:tcPr>
          <w:p w:rsidR="00623C88" w:rsidRDefault="00623C88" w:rsidP="00623C88">
            <w:r>
              <w:t>— if _</w:t>
            </w:r>
            <w:r w:rsidR="009316E7">
              <w:t>Expr</w:t>
            </w:r>
            <w:r>
              <w:t xml:space="preserve">T is a class type, the unqualified-ids </w:t>
            </w:r>
            <w:r w:rsidRPr="00623C88">
              <w:rPr>
                <w:b/>
              </w:rPr>
              <w:t>await_ready</w:t>
            </w:r>
            <w:r>
              <w:t xml:space="preserve">, </w:t>
            </w:r>
            <w:r w:rsidRPr="00623C88">
              <w:rPr>
                <w:b/>
              </w:rPr>
              <w:t>await_suspend</w:t>
            </w:r>
            <w:r>
              <w:t xml:space="preserve"> and </w:t>
            </w:r>
            <w:r w:rsidRPr="00623C88">
              <w:rPr>
                <w:b/>
              </w:rPr>
              <w:t>await_resume</w:t>
            </w:r>
            <w:r>
              <w:t xml:space="preserve"> are looked up in the scope of class _</w:t>
            </w:r>
            <w:r w:rsidR="00824C8C">
              <w:t xml:space="preserve">ExprT </w:t>
            </w:r>
            <w:r>
              <w:t xml:space="preserve">as if by class member access lookup (N3936/3.4.5 </w:t>
            </w:r>
            <w:r w:rsidRPr="00623C88">
              <w:t>[basic.lookup.classref]</w:t>
            </w:r>
            <w:r>
              <w:t xml:space="preserve">), and if it finds at least one declaration, </w:t>
            </w:r>
            <w:r w:rsidR="00ED5D6B">
              <w:t xml:space="preserve">then </w:t>
            </w:r>
            <w:r>
              <w:t>await_ready-expr, await_suspend-expr and await_resume-expr are __expr.await_ready(), __expr.await_suspend(resumption-function-object) and __expr.a</w:t>
            </w:r>
            <w:r w:rsidR="00ED5D6B">
              <w:t>wait_res</w:t>
            </w:r>
            <w:r>
              <w:t>ume(), respectively;</w:t>
            </w:r>
          </w:p>
          <w:p w:rsidR="00623C88" w:rsidRDefault="00623C88" w:rsidP="00623C88"/>
          <w:p w:rsidR="00623C88" w:rsidRDefault="00623C88" w:rsidP="00623C88">
            <w:r>
              <w:t>— otherwise, await_ready-expr, await_suspend-expr and await_resume-expr are await_ready(__expr), await_suspend(__expr,</w:t>
            </w:r>
            <w:r w:rsidR="005E5BC0">
              <w:t xml:space="preserve"> </w:t>
            </w:r>
            <w:r>
              <w:t xml:space="preserve">resumption-function-object) and await_resume(__expr), respectively, where await_ready, await_suspend and await_resume are looked up in the </w:t>
            </w:r>
            <w:r>
              <w:lastRenderedPageBreak/>
              <w:t>associated namespaces (N3936/3.4.2). [ Note: Ordinary unqualified lookup (3.4.1) is not performed. —end note ]</w:t>
            </w:r>
          </w:p>
          <w:p w:rsidR="00623C88" w:rsidRDefault="00623C88" w:rsidP="00925ED3"/>
          <w:p w:rsidR="00DE3883" w:rsidRDefault="00ED5D6B" w:rsidP="00925ED3">
            <w:r>
              <w:t>A t</w:t>
            </w:r>
            <w:r w:rsidR="00DE3883">
              <w:t>ype</w:t>
            </w:r>
            <w:r w:rsidR="0031214F">
              <w:t xml:space="preserve"> for which</w:t>
            </w:r>
            <w:r w:rsidR="00DE3883">
              <w:t xml:space="preserve"> await_ready, await_suspend and await_resume function </w:t>
            </w:r>
            <w:r w:rsidR="0031214F">
              <w:t xml:space="preserve">can be looked up by the rules </w:t>
            </w:r>
            <w:r w:rsidR="00DE3883">
              <w:t xml:space="preserve">described above is called </w:t>
            </w:r>
            <w:r>
              <w:t xml:space="preserve">an </w:t>
            </w:r>
            <w:r w:rsidR="00DE3883" w:rsidRPr="00DE3883">
              <w:rPr>
                <w:b/>
              </w:rPr>
              <w:t>awaitable type</w:t>
            </w:r>
            <w:r w:rsidR="00DE3883">
              <w:t>.</w:t>
            </w:r>
          </w:p>
          <w:p w:rsidR="00DE3883" w:rsidRDefault="00DE3883" w:rsidP="00925ED3"/>
          <w:p w:rsidR="00C56B57" w:rsidRPr="00925ED3" w:rsidRDefault="00C56B57" w:rsidP="00BC44A4">
            <w:r>
              <w:t xml:space="preserve">If none of </w:t>
            </w:r>
            <w:r w:rsidR="00BC44A4">
              <w:t>await_xxx</w:t>
            </w:r>
            <w:r>
              <w:t xml:space="preserve"> functions can throw an exception, the awaitable type is called </w:t>
            </w:r>
            <w:r w:rsidR="00ED5D6B">
              <w:t xml:space="preserve">a </w:t>
            </w:r>
            <w:r w:rsidRPr="00C56B57">
              <w:rPr>
                <w:b/>
              </w:rPr>
              <w:t>nothrow awaitable type</w:t>
            </w:r>
            <w:r>
              <w:t xml:space="preserve"> and expression of this type </w:t>
            </w:r>
            <w:r w:rsidR="00ED5D6B">
              <w:t xml:space="preserve">a </w:t>
            </w:r>
            <w:r w:rsidRPr="00C56B57">
              <w:rPr>
                <w:b/>
              </w:rPr>
              <w:t>nothrow awaitable expressions</w:t>
            </w:r>
            <w:r>
              <w:t>.</w:t>
            </w:r>
          </w:p>
        </w:tc>
      </w:tr>
    </w:tbl>
    <w:p w:rsidR="00060610" w:rsidRPr="00F32D13" w:rsidRDefault="00060610" w:rsidP="00060610">
      <w:pPr>
        <w:pStyle w:val="Code"/>
      </w:pPr>
      <w:r>
        <w:lastRenderedPageBreak/>
        <w:t xml:space="preserve">          </w:t>
      </w:r>
    </w:p>
    <w:p w:rsidR="009033B9" w:rsidRDefault="009033B9" w:rsidP="009033B9">
      <w:pPr>
        <w:pStyle w:val="NoteBox"/>
      </w:pPr>
      <w:r w:rsidRPr="0062612D">
        <w:rPr>
          <w:b/>
        </w:rPr>
        <w:t>Design Note:</w:t>
      </w:r>
      <w:r>
        <w:t xml:space="preserve"> </w:t>
      </w:r>
      <w:r w:rsidR="00580C84">
        <w:t xml:space="preserve">Rules </w:t>
      </w:r>
      <w:r>
        <w:t xml:space="preserve">for lookup of await_xxx identifiers mirror the look up rules for </w:t>
      </w:r>
      <w:r w:rsidR="00C06DC5">
        <w:t>range</w:t>
      </w:r>
      <w:r>
        <w:t>-base</w:t>
      </w:r>
      <w:r w:rsidR="00C06DC5">
        <w:t>d for statement</w:t>
      </w:r>
      <w:r w:rsidR="0062612D">
        <w:t>. We also consider</w:t>
      </w:r>
      <w:r w:rsidR="00C06DC5">
        <w:t>ed</w:t>
      </w:r>
      <w:r w:rsidR="0062612D">
        <w:t xml:space="preserve"> two other alternatives (we implemented </w:t>
      </w:r>
      <w:r w:rsidR="005046CD">
        <w:t xml:space="preserve">all three approaches </w:t>
      </w:r>
      <w:r w:rsidR="0062612D">
        <w:t>to test their usability</w:t>
      </w:r>
      <w:r w:rsidR="005046CD">
        <w:t>, but found the other two less convenient than the one described above</w:t>
      </w:r>
      <w:r w:rsidR="0062612D">
        <w:t>):</w:t>
      </w:r>
    </w:p>
    <w:p w:rsidR="0062612D" w:rsidRDefault="0062612D" w:rsidP="009033B9">
      <w:pPr>
        <w:pStyle w:val="NoteBox"/>
      </w:pPr>
      <w:r>
        <w:t xml:space="preserve">1. To have only ADL based lookup and not check for member functions. This approach was rejected as it disallowed one of the convenient patterns that was developed utilizing await. Namely to have compact declaration </w:t>
      </w:r>
      <w:r w:rsidR="005046CD">
        <w:t>for asynchronous functions in</w:t>
      </w:r>
      <w:r>
        <w:t xml:space="preserve"> a form:</w:t>
      </w:r>
      <w:r w:rsidR="005046CD">
        <w:t xml:space="preserve"> auto So</w:t>
      </w:r>
      <w:r w:rsidR="006345AA">
        <w:t>c</w:t>
      </w:r>
      <w:r w:rsidR="005046CD">
        <w:t>ket::AsyncRead(int count) { struct awaiter {…}; return awaiter{this, count}) };</w:t>
      </w:r>
    </w:p>
    <w:p w:rsidR="005046CD" w:rsidRDefault="005046CD" w:rsidP="009033B9">
      <w:pPr>
        <w:pStyle w:val="NoteBox"/>
      </w:pPr>
      <w:r>
        <w:t xml:space="preserve">2. Another approach considered </w:t>
      </w:r>
      <w:r w:rsidR="00C06DC5">
        <w:t xml:space="preserve">and rejected </w:t>
      </w:r>
      <w:r>
        <w:t>was to have a</w:t>
      </w:r>
      <w:r w:rsidR="00122D0B">
        <w:t>n</w:t>
      </w:r>
      <w:r>
        <w:t xml:space="preserve"> </w:t>
      </w:r>
      <w:r w:rsidR="00122D0B" w:rsidRPr="00122D0B">
        <w:rPr>
          <w:b/>
        </w:rPr>
        <w:t>operator await</w:t>
      </w:r>
      <w:r>
        <w:t xml:space="preserve"> function found via ADL and having it to return an awaitable_type</w:t>
      </w:r>
      <w:r w:rsidR="00C06DC5">
        <w:t xml:space="preserve"> that should have await_xxx member functions defined. It was found more verbose </w:t>
      </w:r>
      <w:r w:rsidR="00130F51">
        <w:t xml:space="preserve">than </w:t>
      </w:r>
      <w:r w:rsidR="00C06DC5">
        <w:t>the proposed alternative.</w:t>
      </w:r>
    </w:p>
    <w:p w:rsidR="004C7EDF" w:rsidRDefault="004C7EDF" w:rsidP="00411A8E">
      <w:pPr>
        <w:rPr>
          <w:b/>
        </w:rPr>
      </w:pPr>
    </w:p>
    <w:p w:rsidR="004C7EDF" w:rsidRPr="00D033A7" w:rsidRDefault="004C7EDF" w:rsidP="00D033A7">
      <w:pPr>
        <w:pStyle w:val="NoteBox"/>
      </w:pPr>
      <w:r w:rsidRPr="0062612D">
        <w:rPr>
          <w:b/>
        </w:rPr>
        <w:t>Design Note:</w:t>
      </w:r>
      <w:r>
        <w:t xml:space="preserve"> Motivation for the second form</w:t>
      </w:r>
      <w:r w:rsidR="00580C84">
        <w:t xml:space="preserve"> of await_suspend (with non void return type)</w:t>
      </w:r>
      <w:r>
        <w:t xml:space="preserve"> is to allow efficient handling of cases where asynchronous operation is launched in await_suspend and there is an indication </w:t>
      </w:r>
      <w:r w:rsidR="00580C84">
        <w:t xml:space="preserve">from the OS </w:t>
      </w:r>
      <w:r>
        <w:t xml:space="preserve">that async operation was not launched as it has </w:t>
      </w:r>
      <w:r w:rsidR="00580C84">
        <w:t xml:space="preserve">already </w:t>
      </w:r>
      <w:r>
        <w:t xml:space="preserve">completed synchronously, in this case, there is no need to suspend, </w:t>
      </w:r>
      <w:r w:rsidR="00580C84">
        <w:t>but</w:t>
      </w:r>
      <w:r>
        <w:t>, we don’t know that until we invoke OS API to launch an asynchronous operation. In earlier papers this form was also motivated by using resumable functions in exception-less environment, that use case is no longer needed due to simplified cancellation model proposed in this paper.</w:t>
      </w:r>
    </w:p>
    <w:p w:rsidR="00411A8E" w:rsidRDefault="00411A8E" w:rsidP="00411A8E">
      <w:r w:rsidRPr="00113B05">
        <w:rPr>
          <w:b/>
        </w:rPr>
        <w:t>Bikeshed</w:t>
      </w:r>
      <w:r>
        <w:t>: await_suspend_needed, await_pre_suspend, await_pre_resume</w:t>
      </w:r>
    </w:p>
    <w:p w:rsidR="00481269" w:rsidRDefault="0005306D" w:rsidP="00666D0F">
      <w:pPr>
        <w:pStyle w:val="Heading2"/>
      </w:pPr>
      <w:bookmarkStart w:id="35" w:name="_Toc416457528"/>
      <w:r>
        <w:t>y</w:t>
      </w:r>
      <w:r w:rsidR="00481269">
        <w:t xml:space="preserve">ield </w:t>
      </w:r>
      <w:r w:rsidR="005B35F9">
        <w:t>statement</w:t>
      </w:r>
      <w:bookmarkEnd w:id="35"/>
    </w:p>
    <w:p w:rsidR="00832ED4" w:rsidRDefault="00832ED4" w:rsidP="00832ED4">
      <w:r>
        <w:t>A yield statement of the form</w:t>
      </w:r>
    </w:p>
    <w:p w:rsidR="00832ED4" w:rsidRDefault="00832ED4" w:rsidP="00832ED4">
      <w:r>
        <w:t xml:space="preserve">  </w:t>
      </w:r>
      <w:r w:rsidR="00710199">
        <w:tab/>
      </w:r>
      <w:r w:rsidRPr="00D033A7">
        <w:rPr>
          <w:b/>
        </w:rPr>
        <w:t>yield</w:t>
      </w:r>
      <w:r>
        <w:t xml:space="preserve"> V;</w:t>
      </w:r>
    </w:p>
    <w:p w:rsidR="00832ED4" w:rsidRDefault="00832ED4" w:rsidP="00832ED4">
      <w:r>
        <w:t xml:space="preserve">where V is either an </w:t>
      </w:r>
      <w:r w:rsidRPr="00D033A7">
        <w:rPr>
          <w:i/>
        </w:rPr>
        <w:t>expression</w:t>
      </w:r>
      <w:r>
        <w:t xml:space="preserve"> or a </w:t>
      </w:r>
      <w:r w:rsidRPr="00D033A7">
        <w:rPr>
          <w:i/>
        </w:rPr>
        <w:t>braced-init-list</w:t>
      </w:r>
      <w:r>
        <w:t xml:space="preserve"> is equivalent to:</w:t>
      </w:r>
    </w:p>
    <w:p w:rsidR="00832ED4" w:rsidRPr="00D033A7" w:rsidRDefault="00832ED4" w:rsidP="00832ED4">
      <w:pPr>
        <w:rPr>
          <w:i/>
        </w:rPr>
      </w:pPr>
      <w:r>
        <w:t xml:space="preserve">  </w:t>
      </w:r>
      <w:r>
        <w:tab/>
        <w:t>_Pr.yield_value(V);</w:t>
      </w:r>
      <w:r>
        <w:br/>
        <w:t xml:space="preserve">  </w:t>
      </w:r>
      <w:r>
        <w:tab/>
      </w:r>
      <w:r w:rsidRPr="00D033A7">
        <w:rPr>
          <w:i/>
        </w:rPr>
        <w:t>suspend-resume-point</w:t>
      </w:r>
    </w:p>
    <w:p w:rsidR="00832ED4" w:rsidRDefault="00832ED4" w:rsidP="00832ED4">
      <w:r>
        <w:t xml:space="preserve">If a _Pr.yield_value(V) expression is of type </w:t>
      </w:r>
      <w:r w:rsidRPr="00D033A7">
        <w:rPr>
          <w:b/>
        </w:rPr>
        <w:t>void</w:t>
      </w:r>
      <w:r>
        <w:t>, otherwise it is equivalent to:</w:t>
      </w:r>
    </w:p>
    <w:p w:rsidR="00832ED4" w:rsidRDefault="00832ED4" w:rsidP="00832ED4">
      <w:r>
        <w:lastRenderedPageBreak/>
        <w:t xml:space="preserve">  </w:t>
      </w:r>
      <w:r>
        <w:tab/>
      </w:r>
      <w:r w:rsidRPr="00D033A7">
        <w:rPr>
          <w:b/>
        </w:rPr>
        <w:t>if</w:t>
      </w:r>
      <w:r>
        <w:t xml:space="preserve"> (_Pr.yield_value(V)) {</w:t>
      </w:r>
      <w:r>
        <w:br/>
        <w:t xml:space="preserve">                    </w:t>
      </w:r>
      <w:r w:rsidRPr="00D033A7">
        <w:rPr>
          <w:i/>
        </w:rPr>
        <w:t>suspend-resume-point</w:t>
      </w:r>
      <w:r>
        <w:t xml:space="preserve"> </w:t>
      </w:r>
      <w:r>
        <w:br/>
        <w:t xml:space="preserve">              }</w:t>
      </w:r>
    </w:p>
    <w:p w:rsidR="00832ED4" w:rsidRDefault="00832ED4" w:rsidP="00832ED4"/>
    <w:p w:rsidR="00832ED4" w:rsidRDefault="00832ED4" w:rsidP="00832ED4">
      <w:r>
        <w:t>Where _Pr is a promise object of the enclosing resumable function.</w:t>
      </w:r>
    </w:p>
    <w:p w:rsidR="00832ED4" w:rsidRDefault="00832ED4" w:rsidP="00832ED4">
      <w:r>
        <w:t xml:space="preserve">A </w:t>
      </w:r>
      <w:r w:rsidRPr="00D033A7">
        <w:rPr>
          <w:b/>
        </w:rPr>
        <w:t>yield</w:t>
      </w:r>
      <w:r>
        <w:t xml:space="preserve"> statement may only appear if yield_value member function is defined in the promise type of the enclosing resumable function.</w:t>
      </w:r>
    </w:p>
    <w:p w:rsidR="00832ED4" w:rsidRDefault="00832ED4" w:rsidP="00D033A7">
      <w:r>
        <w:t xml:space="preserve">A promise object may have more than one overload of yield_value. </w:t>
      </w:r>
      <w:r w:rsidR="00580C84">
        <w:t>Consider this example:</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recursive_generator&lt;</w:t>
      </w:r>
      <w:r>
        <w:rPr>
          <w:rFonts w:ascii="Consolas" w:hAnsi="Consolas" w:cs="Consolas"/>
          <w:color w:val="0000FF"/>
          <w:sz w:val="19"/>
          <w:szCs w:val="19"/>
          <w:highlight w:val="white"/>
        </w:rPr>
        <w:t>int</w:t>
      </w:r>
      <w:r>
        <w:rPr>
          <w:rFonts w:ascii="Consolas" w:hAnsi="Consolas" w:cs="Consolas"/>
          <w:color w:val="000000"/>
          <w:sz w:val="19"/>
          <w:szCs w:val="19"/>
          <w:highlight w:val="white"/>
        </w:rPr>
        <w:t>&gt; flatten(node* n)</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50AC3">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flatten(n-&gt;left);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50AC3">
        <w:rPr>
          <w:rFonts w:ascii="Consolas" w:hAnsi="Consolas" w:cs="Consolas"/>
          <w:color w:val="0000FF"/>
          <w:sz w:val="19"/>
          <w:szCs w:val="19"/>
          <w:highlight w:val="white"/>
        </w:rPr>
        <w:t>yield</w:t>
      </w:r>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n-&gt;value;</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50AC3">
        <w:rPr>
          <w:rFonts w:ascii="Consolas" w:hAnsi="Consolas" w:cs="Consolas"/>
          <w:color w:val="0000FF"/>
          <w:sz w:val="19"/>
          <w:szCs w:val="19"/>
          <w:highlight w:val="white"/>
        </w:rPr>
        <w:t>yield</w:t>
      </w:r>
      <w:r w:rsidR="00350AC3">
        <w:rPr>
          <w:rFonts w:ascii="Consolas" w:hAnsi="Consolas" w:cs="Consolas"/>
          <w:color w:val="000000"/>
          <w:sz w:val="19"/>
          <w:szCs w:val="19"/>
          <w:highlight w:val="white"/>
        </w:rPr>
        <w:t xml:space="preserve"> </w:t>
      </w:r>
      <w:r>
        <w:rPr>
          <w:rFonts w:ascii="Consolas" w:hAnsi="Consolas" w:cs="Consolas"/>
          <w:color w:val="000000"/>
          <w:sz w:val="19"/>
          <w:szCs w:val="19"/>
          <w:highlight w:val="white"/>
        </w:rPr>
        <w:t>flatten(n-&gt;right);</w:t>
      </w:r>
    </w:p>
    <w:p w:rsidR="00832ED4" w:rsidRDefault="00832ED4" w:rsidP="00832E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32ED4" w:rsidRDefault="00832ED4" w:rsidP="00832ED4">
      <w:r>
        <w:br/>
        <w:t>In the example above, the promise for flatten function should contain overloads that can accept a value of type int and a value of type recursive_generator&lt;int&gt;. In the former case, yielding a value is unconditional. In the latter case, the nested generator may produce an empty sequence of values and thus suspension at the yield point shall not happen and corresponding yield_value contextually converted to bool must evaluate to false.</w:t>
      </w:r>
    </w:p>
    <w:p w:rsidR="00A905B3" w:rsidRDefault="00A905B3" w:rsidP="00A905B3">
      <w:pPr>
        <w:pStyle w:val="NoteBox"/>
      </w:pPr>
      <w:r w:rsidRPr="00A905B3">
        <w:rPr>
          <w:b/>
        </w:rPr>
        <w:t>Design note:</w:t>
      </w:r>
      <w:r>
        <w:t xml:space="preserve"> yield is </w:t>
      </w:r>
      <w:r w:rsidR="00DE04B4">
        <w:t>a</w:t>
      </w:r>
      <w:r>
        <w:t xml:space="preserve"> popular identifier, it is used in </w:t>
      </w:r>
      <w:r w:rsidR="00502668">
        <w:t>the standard library</w:t>
      </w:r>
      <w:r w:rsidR="00DE04B4">
        <w:t xml:space="preserve">, e.g. </w:t>
      </w:r>
      <w:r w:rsidR="002E35EA">
        <w:t>this_thread::yield()</w:t>
      </w:r>
      <w:r w:rsidR="00502668">
        <w:t xml:space="preserve">. Introducing a </w:t>
      </w:r>
      <w:r w:rsidR="002E35EA">
        <w:t xml:space="preserve">yield keyword will break existing code. Having a two word keyword, such as </w:t>
      </w:r>
      <w:r w:rsidR="002E35EA" w:rsidRPr="00DE04B4">
        <w:rPr>
          <w:b/>
        </w:rPr>
        <w:t>yield return</w:t>
      </w:r>
      <w:r w:rsidR="002E35EA">
        <w:t xml:space="preserve"> </w:t>
      </w:r>
      <w:r w:rsidR="00DE04B4">
        <w:t>could be another choice.</w:t>
      </w:r>
      <w:r w:rsidR="005B35F9">
        <w:t xml:space="preserve"> </w:t>
      </w:r>
    </w:p>
    <w:p w:rsidR="005B35F9" w:rsidRDefault="005B35F9" w:rsidP="00A905B3">
      <w:pPr>
        <w:pStyle w:val="NoteBox"/>
      </w:pPr>
      <w:r>
        <w:t xml:space="preserve">Another alternative is to make </w:t>
      </w:r>
      <w:r w:rsidRPr="002C6F4A">
        <w:rPr>
          <w:b/>
        </w:rPr>
        <w:t>yield</w:t>
      </w:r>
      <w:r>
        <w:t xml:space="preserve"> a context-sensitive keyword that acts like a keyword</w:t>
      </w:r>
      <w:r w:rsidR="00030678">
        <w:t xml:space="preserve"> at a statement level and as an identifier otherwise. To disambiguate access to a yield variable or a function, yield has to be prefixed by </w:t>
      </w:r>
      <w:r>
        <w:t>::yield, -&gt;yield and .yield</w:t>
      </w:r>
      <w:r w:rsidR="00030678">
        <w:t>. This will still break some existing code, but allows an escape hatch to patch up the code without having to rename yield function which could be defined by the librar</w:t>
      </w:r>
      <w:r w:rsidR="00824C8C">
        <w:t>ies</w:t>
      </w:r>
      <w:r w:rsidR="00030678">
        <w:t xml:space="preserve"> a user have no source access to.</w:t>
      </w:r>
      <w:r>
        <w:t xml:space="preserve"> </w:t>
      </w:r>
    </w:p>
    <w:p w:rsidR="00F810FE" w:rsidRDefault="00F810FE" w:rsidP="00A905B3">
      <w:pPr>
        <w:pStyle w:val="NoteBox"/>
      </w:pPr>
      <w:r>
        <w:t>In the experimental implementation in Microsoft Visual C++ we chose to use the following rule</w:t>
      </w:r>
      <w:r w:rsidR="00710199">
        <w:t xml:space="preserve">: if </w:t>
      </w:r>
      <w:r>
        <w:t>yield token is followed by ‘(‘, yield is an identifier, otherwise, it is a keyword.</w:t>
      </w:r>
    </w:p>
    <w:p w:rsidR="00DF10AD" w:rsidRDefault="00DF10AD" w:rsidP="005D7836">
      <w:pPr>
        <w:rPr>
          <w:highlight w:val="white"/>
        </w:rPr>
      </w:pPr>
    </w:p>
    <w:p w:rsidR="00666D0F" w:rsidRDefault="00666D0F" w:rsidP="00666D0F">
      <w:pPr>
        <w:pStyle w:val="Heading2"/>
      </w:pPr>
      <w:bookmarkStart w:id="36" w:name="_Toc416457529"/>
      <w:r>
        <w:t>Return statement</w:t>
      </w:r>
      <w:bookmarkEnd w:id="36"/>
    </w:p>
    <w:p w:rsidR="00666D0F" w:rsidRDefault="00710199" w:rsidP="00666D0F">
      <w:r>
        <w:t xml:space="preserve">Let _Pr be a promise object of a resumable function, v be an </w:t>
      </w:r>
      <w:r w:rsidRPr="00D033A7">
        <w:rPr>
          <w:i/>
        </w:rPr>
        <w:t>expression</w:t>
      </w:r>
      <w:r>
        <w:t xml:space="preserve"> or </w:t>
      </w:r>
      <w:r w:rsidRPr="00D033A7">
        <w:rPr>
          <w:i/>
        </w:rPr>
        <w:t>braced-init-list</w:t>
      </w:r>
      <w:r>
        <w:rPr>
          <w:i/>
        </w:rPr>
        <w:t xml:space="preserve">, </w:t>
      </w:r>
      <w:r w:rsidRPr="00D033A7">
        <w:t>and</w:t>
      </w:r>
      <w:r>
        <w:rPr>
          <w:i/>
        </w:rPr>
        <w:t xml:space="preserve"> end-label</w:t>
      </w:r>
      <w:r>
        <w:t xml:space="preserve"> is a label just before final-suspend-point of the enclosing resumable function. </w:t>
      </w:r>
      <w:r>
        <w:br/>
      </w:r>
      <w:r>
        <w:br/>
        <w:t xml:space="preserve">If an </w:t>
      </w:r>
      <w:r w:rsidR="0032177F">
        <w:t>expression</w:t>
      </w:r>
      <w:r>
        <w:t xml:space="preserve">_Pr.set_result(v) is valid, then, the resumable function supports an eventual value of some non-void type and a </w:t>
      </w:r>
      <w:r w:rsidR="00814029">
        <w:t>r</w:t>
      </w:r>
      <w:r w:rsidR="00A22A15">
        <w:t xml:space="preserve">eturn statement in a resumable function </w:t>
      </w:r>
      <w:r w:rsidR="00730D1E">
        <w:t xml:space="preserve">in a form </w:t>
      </w:r>
      <w:r w:rsidR="00730D1E" w:rsidRPr="00730D1E">
        <w:rPr>
          <w:b/>
        </w:rPr>
        <w:t>return</w:t>
      </w:r>
      <w:r w:rsidR="00730D1E">
        <w:t xml:space="preserve"> </w:t>
      </w:r>
      <w:r>
        <w:rPr>
          <w:i/>
        </w:rPr>
        <w:t>v</w:t>
      </w:r>
      <w:r w:rsidR="00730D1E">
        <w:t>; is equivalent to:</w:t>
      </w:r>
    </w:p>
    <w:p w:rsidR="00730D1E" w:rsidRDefault="00730D1E" w:rsidP="00666D0F">
      <w:r>
        <w:lastRenderedPageBreak/>
        <w:tab/>
        <w:t xml:space="preserve">{ </w:t>
      </w:r>
      <w:r w:rsidR="00710199">
        <w:t>_Pr</w:t>
      </w:r>
      <w:r>
        <w:t>.</w:t>
      </w:r>
      <w:r w:rsidR="00887716">
        <w:t>set_result</w:t>
      </w:r>
      <w:r>
        <w:t>(</w:t>
      </w:r>
      <w:r w:rsidR="00710199">
        <w:rPr>
          <w:i/>
        </w:rPr>
        <w:t>v</w:t>
      </w:r>
      <w:r>
        <w:t xml:space="preserve">); goto </w:t>
      </w:r>
      <w:r w:rsidRPr="00D033A7">
        <w:rPr>
          <w:i/>
        </w:rPr>
        <w:t>end-label</w:t>
      </w:r>
      <w:r>
        <w:t>; }</w:t>
      </w:r>
    </w:p>
    <w:p w:rsidR="0032177F" w:rsidRDefault="0032177F" w:rsidP="0032177F">
      <w:r>
        <w:t xml:space="preserve">If an expression _Pr.set_result() is valid, then, the resumable function supports an eventual value of type void and a return statement in a resumable function in a form </w:t>
      </w:r>
      <w:r w:rsidRPr="00730D1E">
        <w:rPr>
          <w:b/>
        </w:rPr>
        <w:t>return</w:t>
      </w:r>
      <w:r>
        <w:t>; is equivalent to:</w:t>
      </w:r>
    </w:p>
    <w:p w:rsidR="0032177F" w:rsidRDefault="0032177F" w:rsidP="0032177F">
      <w:r>
        <w:tab/>
        <w:t xml:space="preserve">{ _Pr.set_result(); goto </w:t>
      </w:r>
      <w:r w:rsidRPr="00FB6C3C">
        <w:rPr>
          <w:i/>
        </w:rPr>
        <w:t>end-label</w:t>
      </w:r>
      <w:r>
        <w:t>; }</w:t>
      </w:r>
    </w:p>
    <w:p w:rsidR="0032177F" w:rsidRDefault="0032177F" w:rsidP="00730D1E">
      <w:r>
        <w:t xml:space="preserve">If _Pr has no overloads of set_result, then, the resumable function does not support an eventual value of any type and the only allowed form </w:t>
      </w:r>
      <w:r w:rsidR="00580C84">
        <w:t xml:space="preserve">of the </w:t>
      </w:r>
      <w:r>
        <w:t xml:space="preserve">return statement is </w:t>
      </w:r>
      <w:r w:rsidRPr="00DC543F">
        <w:rPr>
          <w:b/>
        </w:rPr>
        <w:t>return</w:t>
      </w:r>
      <w:r>
        <w:t>; which is equivalent to:</w:t>
      </w:r>
    </w:p>
    <w:p w:rsidR="00730D1E" w:rsidRDefault="00730D1E" w:rsidP="00730D1E">
      <w:r>
        <w:tab/>
        <w:t xml:space="preserve">goto </w:t>
      </w:r>
      <w:r w:rsidRPr="00D033A7">
        <w:rPr>
          <w:i/>
        </w:rPr>
        <w:t>end-label</w:t>
      </w:r>
      <w:r>
        <w:t>;</w:t>
      </w:r>
    </w:p>
    <w:p w:rsidR="0032177F" w:rsidRDefault="00B20E85" w:rsidP="00730D1E">
      <w:r>
        <w:t xml:space="preserve">If </w:t>
      </w:r>
      <w:r w:rsidR="00580C84">
        <w:t xml:space="preserve">a </w:t>
      </w:r>
      <w:r>
        <w:t xml:space="preserve">resumable function does not have return statements in the form </w:t>
      </w:r>
      <w:r w:rsidRPr="00B20E85">
        <w:rPr>
          <w:b/>
        </w:rPr>
        <w:t>return</w:t>
      </w:r>
      <w:r>
        <w:t xml:space="preserve"> </w:t>
      </w:r>
      <w:r w:rsidRPr="00B20E85">
        <w:rPr>
          <w:i/>
        </w:rPr>
        <w:t>expression</w:t>
      </w:r>
      <w:r w:rsidRPr="00B20E85">
        <w:t>;</w:t>
      </w:r>
      <w:r>
        <w:t xml:space="preserve"> or </w:t>
      </w:r>
      <w:r w:rsidRPr="00B20E85">
        <w:rPr>
          <w:b/>
        </w:rPr>
        <w:t>return</w:t>
      </w:r>
      <w:r>
        <w:t xml:space="preserve"> </w:t>
      </w:r>
      <w:r w:rsidRPr="00B20E85">
        <w:rPr>
          <w:i/>
        </w:rPr>
        <w:t>braced-init-list</w:t>
      </w:r>
      <w:r>
        <w:t xml:space="preserve">; </w:t>
      </w:r>
      <w:r w:rsidR="00D92AC9">
        <w:t xml:space="preserve">then the function </w:t>
      </w:r>
      <w:r w:rsidR="007B3D5E">
        <w:t xml:space="preserve">acts </w:t>
      </w:r>
      <w:r w:rsidR="00D92AC9">
        <w:t xml:space="preserve">as if </w:t>
      </w:r>
      <w:r>
        <w:t>there is a</w:t>
      </w:r>
      <w:r w:rsidR="007B3D5E">
        <w:t>n implicit</w:t>
      </w:r>
      <w:r>
        <w:t xml:space="preserve"> </w:t>
      </w:r>
      <w:r w:rsidRPr="00B20E85">
        <w:rPr>
          <w:b/>
        </w:rPr>
        <w:t>return;</w:t>
      </w:r>
      <w:r>
        <w:t xml:space="preserve"> statement at the end of the function.</w:t>
      </w:r>
    </w:p>
    <w:p w:rsidR="0032177F" w:rsidRDefault="0032177F" w:rsidP="00730D1E">
      <w:r>
        <w:t xml:space="preserve">await operator </w:t>
      </w:r>
      <w:r w:rsidR="00580C84">
        <w:t xml:space="preserve">and/or </w:t>
      </w:r>
      <w:r>
        <w:t>for-await statements are only allowed in resumable functions supporting an eventual value of some type.</w:t>
      </w:r>
      <w:r>
        <w:br/>
      </w:r>
      <w:r>
        <w:br/>
        <w:t>Resumable function should have at most one overload of set_result.</w:t>
      </w:r>
    </w:p>
    <w:p w:rsidR="0032177F" w:rsidRDefault="0032177F" w:rsidP="00D033A7">
      <w:pPr>
        <w:pStyle w:val="NoteBox"/>
      </w:pPr>
      <w:r w:rsidRPr="00A905B3">
        <w:rPr>
          <w:b/>
        </w:rPr>
        <w:t>Design note:</w:t>
      </w:r>
      <w:r>
        <w:t xml:space="preserve"> In earlier revisions of this paper, set_result was a mandatory member of the promise object. We made it optional in this revision and tied to a notion of eventual return type that </w:t>
      </w:r>
      <w:r w:rsidR="00060A92">
        <w:t xml:space="preserve">makes intuitive </w:t>
      </w:r>
      <w:r>
        <w:t xml:space="preserve">sense </w:t>
      </w:r>
      <w:r w:rsidR="00060A92">
        <w:t>for</w:t>
      </w:r>
      <w:r>
        <w:t xml:space="preserve"> asynchronous resumable functions (the ones with await operators and for-await statements)</w:t>
      </w:r>
      <w:r w:rsidR="00060A92">
        <w:t xml:space="preserve"> and less </w:t>
      </w:r>
      <w:r w:rsidR="00580C84">
        <w:t xml:space="preserve">sense </w:t>
      </w:r>
      <w:r w:rsidR="00060A92">
        <w:t>in synchronous generators.</w:t>
      </w:r>
    </w:p>
    <w:p w:rsidR="00060A92" w:rsidRDefault="00060A92" w:rsidP="00D033A7">
      <w:pPr>
        <w:pStyle w:val="NoteBox"/>
      </w:pPr>
      <w:r>
        <w:t xml:space="preserve">The motivation for the change was driven by customer mistakes where they would accidentally use </w:t>
      </w:r>
      <w:r w:rsidR="00580C84">
        <w:t xml:space="preserve">an </w:t>
      </w:r>
      <w:r>
        <w:t>await in a body of the generator resumable function that will result in suspension without assigning the next value to a generator</w:t>
      </w:r>
      <w:r w:rsidR="00580C84">
        <w:t>, resulting in a crash or reading a garbage value.</w:t>
      </w:r>
    </w:p>
    <w:p w:rsidR="0032177F" w:rsidRDefault="00060A92" w:rsidP="00D033A7">
      <w:pPr>
        <w:pStyle w:val="NoteBox"/>
      </w:pPr>
      <w:r>
        <w:t xml:space="preserve">With this change, generator’s promise won’t </w:t>
      </w:r>
      <w:r w:rsidR="00580C84">
        <w:t xml:space="preserve">define </w:t>
      </w:r>
      <w:r>
        <w:t>set_result and thus using await or for-await</w:t>
      </w:r>
      <w:r w:rsidR="00580C84">
        <w:t xml:space="preserve"> in the body of the generator</w:t>
      </w:r>
      <w:r>
        <w:t xml:space="preserve"> will be caught at compile time.</w:t>
      </w:r>
    </w:p>
    <w:p w:rsidR="00E047AE" w:rsidRDefault="00E047AE" w:rsidP="00E047AE">
      <w:pPr>
        <w:pStyle w:val="Heading2"/>
      </w:pPr>
      <w:bookmarkStart w:id="37" w:name="_Toc416457530"/>
      <w:r>
        <w:t>await-for statement</w:t>
      </w:r>
      <w:bookmarkEnd w:id="37"/>
    </w:p>
    <w:p w:rsidR="00E047AE" w:rsidRPr="00CC4830" w:rsidRDefault="00824C8C" w:rsidP="002C6F4A">
      <w:r>
        <w:t>A</w:t>
      </w:r>
      <w:r w:rsidR="00E047AE" w:rsidRPr="00CC4830">
        <w:t>n await-for statement of the form:</w:t>
      </w:r>
    </w:p>
    <w:p w:rsidR="00E047AE" w:rsidRPr="002C6F4A" w:rsidRDefault="00E047AE" w:rsidP="002C6F4A">
      <w:pPr>
        <w:pStyle w:val="Code"/>
        <w:ind w:firstLine="720"/>
      </w:pPr>
      <w:r w:rsidRPr="002C6F4A">
        <w:rPr>
          <w:rFonts w:cs="LMMono9-Regular"/>
          <w:b/>
        </w:rPr>
        <w:t>for await</w:t>
      </w:r>
      <w:r>
        <w:rPr>
          <w:rFonts w:cs="LMMono9-Regular"/>
        </w:rPr>
        <w:t xml:space="preserve"> </w:t>
      </w:r>
      <w:r w:rsidRPr="002C6F4A">
        <w:rPr>
          <w:rFonts w:cs="LMMono9-Regular"/>
        </w:rPr>
        <w:t xml:space="preserve">( </w:t>
      </w:r>
      <w:r w:rsidRPr="00CC4830">
        <w:t xml:space="preserve">for-range-declaration : </w:t>
      </w:r>
      <w:r w:rsidRPr="002C6F4A">
        <w:rPr>
          <w:i/>
        </w:rPr>
        <w:t>expression</w:t>
      </w:r>
      <w:r w:rsidRPr="00CC4830">
        <w:t xml:space="preserve"> </w:t>
      </w:r>
      <w:r w:rsidRPr="002C6F4A">
        <w:rPr>
          <w:rFonts w:cs="LMMono9-Regular"/>
        </w:rPr>
        <w:t xml:space="preserve">) </w:t>
      </w:r>
      <w:r w:rsidRPr="00CC4830">
        <w:t>statement</w:t>
      </w:r>
      <w:r>
        <w:br/>
      </w:r>
      <w:r>
        <w:rPr>
          <w:rFonts w:cs="LMRoman10-Regular"/>
        </w:rPr>
        <w:br/>
      </w:r>
      <w:r w:rsidRPr="002C6F4A">
        <w:rPr>
          <w:rFonts w:asciiTheme="minorHAnsi" w:hAnsiTheme="minorHAnsi" w:cs="LMRoman10-Regular"/>
          <w:sz w:val="22"/>
          <w:szCs w:val="22"/>
        </w:rPr>
        <w:t>is equivalent</w:t>
      </w:r>
      <w:r>
        <w:rPr>
          <w:rFonts w:cs="LMRoman10-Regular"/>
        </w:rPr>
        <w:t xml:space="preserve"> to</w:t>
      </w:r>
    </w:p>
    <w:p w:rsidR="00E047AE" w:rsidRPr="002C6F4A" w:rsidRDefault="00E047AE" w:rsidP="002C6F4A">
      <w:pPr>
        <w:pStyle w:val="Code"/>
        <w:ind w:left="720"/>
      </w:pPr>
      <w:r w:rsidRPr="002C6F4A">
        <w:t>{</w:t>
      </w:r>
    </w:p>
    <w:p w:rsidR="00E047AE" w:rsidRPr="002C6F4A" w:rsidRDefault="00E047AE" w:rsidP="002C6F4A">
      <w:pPr>
        <w:pStyle w:val="Code"/>
        <w:ind w:left="1440"/>
      </w:pPr>
      <w:r w:rsidRPr="002C6F4A">
        <w:rPr>
          <w:b/>
        </w:rPr>
        <w:t>auto</w:t>
      </w:r>
      <w:r w:rsidRPr="002C6F4A">
        <w:t xml:space="preserve"> &amp;&amp; __range = </w:t>
      </w:r>
      <w:r w:rsidRPr="002C6F4A">
        <w:rPr>
          <w:i/>
        </w:rPr>
        <w:t>expression</w:t>
      </w:r>
      <w:r w:rsidRPr="002C6F4A">
        <w:t>;</w:t>
      </w:r>
    </w:p>
    <w:p w:rsidR="00E047AE" w:rsidRPr="002C6F4A" w:rsidRDefault="00E047AE" w:rsidP="002C6F4A">
      <w:pPr>
        <w:pStyle w:val="Code"/>
        <w:ind w:left="1440"/>
      </w:pPr>
      <w:r w:rsidRPr="002C6F4A">
        <w:rPr>
          <w:b/>
        </w:rPr>
        <w:t>for</w:t>
      </w:r>
      <w:r w:rsidRPr="002C6F4A">
        <w:t xml:space="preserve"> ( </w:t>
      </w:r>
      <w:r w:rsidRPr="002C6F4A">
        <w:rPr>
          <w:b/>
        </w:rPr>
        <w:t>auto</w:t>
      </w:r>
      <w:r w:rsidRPr="002C6F4A">
        <w:t xml:space="preserve"> __begin = </w:t>
      </w:r>
      <w:r w:rsidRPr="002C6F4A">
        <w:rPr>
          <w:b/>
        </w:rPr>
        <w:t>await</w:t>
      </w:r>
      <w:r>
        <w:t xml:space="preserve"> </w:t>
      </w:r>
      <w:r w:rsidRPr="002C6F4A">
        <w:t>begin-expr,</w:t>
      </w:r>
    </w:p>
    <w:p w:rsidR="00E047AE" w:rsidRPr="002C6F4A" w:rsidRDefault="00E047AE" w:rsidP="002C6F4A">
      <w:pPr>
        <w:pStyle w:val="Code"/>
        <w:ind w:left="1440"/>
      </w:pPr>
      <w:r>
        <w:t xml:space="preserve">            </w:t>
      </w:r>
      <w:r w:rsidRPr="002C6F4A">
        <w:t>__end = end-expr;</w:t>
      </w:r>
    </w:p>
    <w:p w:rsidR="00E047AE" w:rsidRPr="002C6F4A" w:rsidRDefault="00E047AE" w:rsidP="002C6F4A">
      <w:pPr>
        <w:pStyle w:val="Code"/>
        <w:ind w:left="1440"/>
      </w:pPr>
      <w:r>
        <w:t xml:space="preserve">     </w:t>
      </w:r>
      <w:r w:rsidRPr="002C6F4A">
        <w:t>__begin != __end;</w:t>
      </w:r>
    </w:p>
    <w:p w:rsidR="00E047AE" w:rsidRDefault="00E047AE" w:rsidP="002C6F4A">
      <w:pPr>
        <w:pStyle w:val="Code"/>
        <w:ind w:left="1440"/>
      </w:pPr>
      <w:r>
        <w:t xml:space="preserve">      </w:t>
      </w:r>
      <w:r>
        <w:rPr>
          <w:b/>
        </w:rPr>
        <w:t>a</w:t>
      </w:r>
      <w:r w:rsidRPr="002C6F4A">
        <w:rPr>
          <w:b/>
        </w:rPr>
        <w:t>wait</w:t>
      </w:r>
      <w:r>
        <w:t xml:space="preserve"> </w:t>
      </w:r>
      <w:r w:rsidRPr="002C6F4A">
        <w:t xml:space="preserve">++__begin ) </w:t>
      </w:r>
    </w:p>
    <w:p w:rsidR="00E047AE" w:rsidRPr="002C6F4A" w:rsidRDefault="00E047AE" w:rsidP="002C6F4A">
      <w:pPr>
        <w:pStyle w:val="Code"/>
        <w:ind w:left="1440"/>
      </w:pPr>
      <w:r w:rsidRPr="002C6F4A">
        <w:t>{</w:t>
      </w:r>
    </w:p>
    <w:p w:rsidR="00E047AE" w:rsidRPr="002C6F4A" w:rsidRDefault="00E047AE" w:rsidP="002C6F4A">
      <w:pPr>
        <w:pStyle w:val="Code"/>
        <w:ind w:left="1440"/>
      </w:pPr>
      <w:r>
        <w:rPr>
          <w:rFonts w:cs="LMMono10-Italic"/>
        </w:rPr>
        <w:t xml:space="preserve">   </w:t>
      </w:r>
      <w:r w:rsidRPr="002C6F4A">
        <w:rPr>
          <w:rFonts w:cs="LMMono10-Italic"/>
          <w:i/>
        </w:rPr>
        <w:t>for-range-declaration</w:t>
      </w:r>
      <w:r w:rsidRPr="002C6F4A">
        <w:rPr>
          <w:rFonts w:cs="LMMono10-Italic"/>
        </w:rPr>
        <w:t xml:space="preserve"> </w:t>
      </w:r>
      <w:r w:rsidRPr="002C6F4A">
        <w:t>= *__begin;</w:t>
      </w:r>
    </w:p>
    <w:p w:rsidR="00E047AE" w:rsidRPr="002C6F4A" w:rsidRDefault="00E047AE" w:rsidP="002C6F4A">
      <w:pPr>
        <w:pStyle w:val="Code"/>
        <w:ind w:left="1440"/>
        <w:rPr>
          <w:rFonts w:cs="LMMono10-Italic"/>
        </w:rPr>
      </w:pPr>
      <w:r>
        <w:rPr>
          <w:rFonts w:cs="LMMono10-Italic"/>
        </w:rPr>
        <w:t xml:space="preserve">   </w:t>
      </w:r>
      <w:r w:rsidRPr="002C6F4A">
        <w:rPr>
          <w:rFonts w:cs="LMMono10-Italic"/>
        </w:rPr>
        <w:t>statement</w:t>
      </w:r>
    </w:p>
    <w:p w:rsidR="00E047AE" w:rsidRPr="002C6F4A" w:rsidRDefault="00E047AE" w:rsidP="002C6F4A">
      <w:pPr>
        <w:pStyle w:val="Code"/>
        <w:ind w:left="1440"/>
      </w:pPr>
      <w:r w:rsidRPr="002C6F4A">
        <w:t>}</w:t>
      </w:r>
    </w:p>
    <w:p w:rsidR="00E047AE" w:rsidRDefault="00E047AE" w:rsidP="002C6F4A">
      <w:pPr>
        <w:pStyle w:val="Code"/>
        <w:ind w:left="720"/>
      </w:pPr>
      <w:r w:rsidRPr="002C6F4A">
        <w:t>}</w:t>
      </w:r>
    </w:p>
    <w:p w:rsidR="00E047AE" w:rsidRDefault="00E047AE" w:rsidP="002C6F4A">
      <w:pPr>
        <w:pStyle w:val="Code"/>
      </w:pPr>
    </w:p>
    <w:p w:rsidR="00E047AE" w:rsidRDefault="00E047AE" w:rsidP="002C6F4A">
      <w:r>
        <w:t>where begin-expr and end-expr are defined as described in N3936/</w:t>
      </w:r>
      <w:r w:rsidRPr="00E047AE">
        <w:t>[stmt.ranged]</w:t>
      </w:r>
      <w:r>
        <w:t xml:space="preserve">/1. </w:t>
      </w:r>
    </w:p>
    <w:p w:rsidR="00E047AE" w:rsidRDefault="00E047AE" w:rsidP="002C6F4A">
      <w:r>
        <w:lastRenderedPageBreak/>
        <w:t>The rational</w:t>
      </w:r>
      <w:r w:rsidR="00824C8C">
        <w:t>e</w:t>
      </w:r>
      <w:r>
        <w:t xml:space="preserve"> for annotating begin-expr and ++ with await is as follows:</w:t>
      </w:r>
    </w:p>
    <w:p w:rsidR="00074FEA" w:rsidRDefault="00074FEA" w:rsidP="00074FEA">
      <w:r>
        <w:t>A model for consuming values from an asynchronous input stream looks like this:</w:t>
      </w:r>
    </w:p>
    <w:p w:rsidR="00074FEA" w:rsidRDefault="00074FEA" w:rsidP="002C6F4A">
      <w:pPr>
        <w:pStyle w:val="Code"/>
        <w:ind w:left="720"/>
      </w:pPr>
      <w:r>
        <w:t>for (;;) {</w:t>
      </w:r>
    </w:p>
    <w:p w:rsidR="00074FEA" w:rsidRDefault="00074FEA" w:rsidP="002C6F4A">
      <w:pPr>
        <w:pStyle w:val="Code"/>
        <w:ind w:left="720"/>
      </w:pPr>
      <w:r>
        <w:t xml:space="preserve">   initiate async pull()</w:t>
      </w:r>
    </w:p>
    <w:p w:rsidR="00074FEA" w:rsidRDefault="00074FEA" w:rsidP="002C6F4A">
      <w:pPr>
        <w:pStyle w:val="Code"/>
        <w:ind w:left="720"/>
      </w:pPr>
      <w:r>
        <w:t xml:space="preserve">   wait for completion of async</w:t>
      </w:r>
    </w:p>
    <w:p w:rsidR="00074FEA" w:rsidRDefault="00074FEA" w:rsidP="002C6F4A">
      <w:pPr>
        <w:pStyle w:val="Code"/>
        <w:ind w:left="720"/>
      </w:pPr>
      <w:r>
        <w:t xml:space="preserve">   if (no more) </w:t>
      </w:r>
    </w:p>
    <w:p w:rsidR="00074FEA" w:rsidRDefault="00074FEA" w:rsidP="002C6F4A">
      <w:pPr>
        <w:pStyle w:val="Code"/>
        <w:ind w:left="720"/>
      </w:pPr>
      <w:r>
        <w:t xml:space="preserve">      break;</w:t>
      </w:r>
    </w:p>
    <w:p w:rsidR="00074FEA" w:rsidRDefault="00074FEA" w:rsidP="002C6F4A">
      <w:pPr>
        <w:pStyle w:val="Code"/>
        <w:ind w:left="720"/>
      </w:pPr>
    </w:p>
    <w:p w:rsidR="00074FEA" w:rsidRDefault="00074FEA" w:rsidP="002C6F4A">
      <w:pPr>
        <w:pStyle w:val="Code"/>
        <w:ind w:left="720"/>
      </w:pPr>
      <w:r>
        <w:t xml:space="preserve">   process value</w:t>
      </w:r>
    </w:p>
    <w:p w:rsidR="00074FEA" w:rsidRDefault="00074FEA" w:rsidP="002C6F4A">
      <w:pPr>
        <w:pStyle w:val="Code"/>
        <w:ind w:left="720"/>
      </w:pPr>
      <w:r>
        <w:t>}</w:t>
      </w:r>
      <w:r>
        <w:br/>
      </w:r>
    </w:p>
    <w:p w:rsidR="00074FEA" w:rsidRDefault="00074FEA" w:rsidP="00074FEA">
      <w:r>
        <w:t>We need to map this to iterators. The closest thing is an input_iterator.</w:t>
      </w:r>
    </w:p>
    <w:p w:rsidR="00074FEA" w:rsidRDefault="00074FEA" w:rsidP="00074FEA">
      <w:r>
        <w:t xml:space="preserve">For an input_iterator, frequent implementation of end() is a tag value that makes iterator equality comparison check for </w:t>
      </w:r>
      <w:r w:rsidR="00824C8C">
        <w:t xml:space="preserve">the end </w:t>
      </w:r>
      <w:r>
        <w:t>of</w:t>
      </w:r>
      <w:r w:rsidR="00824C8C">
        <w:t xml:space="preserve"> the </w:t>
      </w:r>
      <w:r>
        <w:t>s</w:t>
      </w:r>
      <w:r w:rsidR="00824C8C">
        <w:t>equence</w:t>
      </w:r>
      <w:r>
        <w:t>, therefore, != end() is essentially an end-of-stream check.</w:t>
      </w:r>
    </w:p>
    <w:p w:rsidR="00074FEA" w:rsidRDefault="00074FEA" w:rsidP="00074FEA">
      <w:r>
        <w:t xml:space="preserve">So, begin() =&gt; </w:t>
      </w:r>
      <w:r w:rsidR="00824C8C">
        <w:t xml:space="preserve">async </w:t>
      </w:r>
      <w:r>
        <w:t xml:space="preserve">pull, therefore </w:t>
      </w:r>
      <w:r w:rsidR="00824C8C">
        <w:t>await is needed</w:t>
      </w:r>
    </w:p>
    <w:p w:rsidR="00074FEA" w:rsidRDefault="00074FEA" w:rsidP="00074FEA">
      <w:r>
        <w:t xml:space="preserve">++__begin =&gt; </w:t>
      </w:r>
      <w:r w:rsidR="00824C8C">
        <w:t xml:space="preserve">async </w:t>
      </w:r>
      <w:r>
        <w:t xml:space="preserve">pull, therefore </w:t>
      </w:r>
      <w:r w:rsidR="00824C8C">
        <w:t>await is needed</w:t>
      </w:r>
    </w:p>
    <w:p w:rsidR="00E047AE" w:rsidRPr="00CC4830" w:rsidRDefault="00074FEA" w:rsidP="002C6F4A">
      <w:r>
        <w:t xml:space="preserve">!= end() – is end-of-stream check post </w:t>
      </w:r>
      <w:r w:rsidR="00824C8C">
        <w:t xml:space="preserve">async </w:t>
      </w:r>
      <w:r>
        <w:t xml:space="preserve">pull, no need for </w:t>
      </w:r>
      <w:r w:rsidR="00824C8C">
        <w:t>await</w:t>
      </w:r>
    </w:p>
    <w:p w:rsidR="00074FEA" w:rsidRDefault="00074FEA" w:rsidP="00074FEA">
      <w:pPr>
        <w:pStyle w:val="NoteBox"/>
      </w:pPr>
      <w:r w:rsidRPr="00A905B3">
        <w:rPr>
          <w:b/>
        </w:rPr>
        <w:t>Design note:</w:t>
      </w:r>
      <w:r>
        <w:t xml:space="preserve"> We implemented two variants of </w:t>
      </w:r>
      <w:r w:rsidRPr="002C6F4A">
        <w:rPr>
          <w:i/>
        </w:rPr>
        <w:t>await-for</w:t>
      </w:r>
      <w:r>
        <w:t xml:space="preserve"> statement to evaluate their aesthetical appeal and typing convenience. One form was </w:t>
      </w:r>
      <w:r w:rsidRPr="002C6F4A">
        <w:rPr>
          <w:b/>
        </w:rPr>
        <w:t>for await</w:t>
      </w:r>
      <w:r>
        <w:t xml:space="preserve">(x:S) , another </w:t>
      </w:r>
      <w:r w:rsidRPr="002C6F4A">
        <w:rPr>
          <w:b/>
        </w:rPr>
        <w:t>await for</w:t>
      </w:r>
      <w:r>
        <w:t xml:space="preserve">(x:S) </w:t>
      </w:r>
    </w:p>
    <w:p w:rsidR="00074FEA" w:rsidRDefault="00074FEA" w:rsidP="00B816EB">
      <w:pPr>
        <w:pStyle w:val="NoteBox"/>
      </w:pPr>
      <w:r>
        <w:t xml:space="preserve">Even though our initial choice was await for, we noticed that the brain was so hardwired to read things starting with </w:t>
      </w:r>
      <w:r w:rsidRPr="002C6F4A">
        <w:rPr>
          <w:b/>
        </w:rPr>
        <w:t>for</w:t>
      </w:r>
      <w:r>
        <w:t xml:space="preserve"> as loops, that </w:t>
      </w:r>
      <w:r w:rsidRPr="002C6F4A">
        <w:rPr>
          <w:b/>
        </w:rPr>
        <w:t>await for</w:t>
      </w:r>
      <w:r>
        <w:t xml:space="preserve"> did not register as loop when reading the code. </w:t>
      </w:r>
    </w:p>
    <w:p w:rsidR="007F71FA" w:rsidRDefault="00263A61" w:rsidP="007F71FA">
      <w:pPr>
        <w:pStyle w:val="Heading1"/>
        <w:rPr>
          <w:highlight w:val="white"/>
        </w:rPr>
      </w:pPr>
      <w:bookmarkStart w:id="38" w:name="_Toc416457531"/>
      <w:r>
        <w:rPr>
          <w:highlight w:val="white"/>
        </w:rPr>
        <w:t xml:space="preserve">Resumable functions </w:t>
      </w:r>
      <w:r w:rsidR="002E1E8F">
        <w:rPr>
          <w:highlight w:val="white"/>
        </w:rPr>
        <w:t xml:space="preserve">in environments where exceptions are unavailable </w:t>
      </w:r>
      <w:r>
        <w:rPr>
          <w:highlight w:val="white"/>
        </w:rPr>
        <w:t xml:space="preserve">or </w:t>
      </w:r>
      <w:r w:rsidR="002E1E8F">
        <w:rPr>
          <w:highlight w:val="white"/>
        </w:rPr>
        <w:t>banned</w:t>
      </w:r>
      <w:bookmarkEnd w:id="38"/>
    </w:p>
    <w:p w:rsidR="00FE5DA6" w:rsidRDefault="00FE5DA6" w:rsidP="00FE5DA6">
      <w:pPr>
        <w:rPr>
          <w:highlight w:val="white"/>
        </w:rPr>
      </w:pPr>
      <w:r>
        <w:rPr>
          <w:highlight w:val="white"/>
        </w:rPr>
        <w:t xml:space="preserve">C++ exceptions represent a barrier to adoption of full power of C++. </w:t>
      </w:r>
      <w:r w:rsidR="001828D8">
        <w:rPr>
          <w:highlight w:val="white"/>
        </w:rPr>
        <w:t>While this is unfortunate and may be rectified in the future, the current experience shows that k</w:t>
      </w:r>
      <w:r>
        <w:rPr>
          <w:highlight w:val="white"/>
        </w:rPr>
        <w:t xml:space="preserve">ernel mode software, embedded software for devices and airplanes </w:t>
      </w:r>
      <w:r w:rsidR="00C56B57">
        <w:rPr>
          <w:highlight w:val="white"/>
        </w:rPr>
        <w:t xml:space="preserve">[JSF] </w:t>
      </w:r>
      <w:r>
        <w:rPr>
          <w:highlight w:val="white"/>
        </w:rPr>
        <w:t>forgo the use of C++ exceptions for various reasons.</w:t>
      </w:r>
    </w:p>
    <w:p w:rsidR="00FE5DA6" w:rsidRDefault="00FE5DA6" w:rsidP="00FE5DA6">
      <w:pPr>
        <w:rPr>
          <w:highlight w:val="white"/>
        </w:rPr>
      </w:pPr>
      <w:r>
        <w:rPr>
          <w:highlight w:val="white"/>
        </w:rPr>
        <w:t>Making coroutine</w:t>
      </w:r>
      <w:r w:rsidR="002E1E8F">
        <w:rPr>
          <w:highlight w:val="white"/>
        </w:rPr>
        <w:t xml:space="preserve"> fully</w:t>
      </w:r>
      <w:r>
        <w:rPr>
          <w:highlight w:val="white"/>
        </w:rPr>
        <w:t xml:space="preserve"> dependent on C++ exceptions will </w:t>
      </w:r>
      <w:r w:rsidR="00252B78">
        <w:rPr>
          <w:highlight w:val="white"/>
        </w:rPr>
        <w:t>limit their usefulness in context</w:t>
      </w:r>
      <w:r w:rsidR="008A6C8B">
        <w:rPr>
          <w:highlight w:val="white"/>
        </w:rPr>
        <w:t>s</w:t>
      </w:r>
      <w:r w:rsidR="00252B78">
        <w:rPr>
          <w:highlight w:val="white"/>
        </w:rPr>
        <w:t xml:space="preserve"> where asynchronous programming help is especially valuable</w:t>
      </w:r>
      <w:r w:rsidR="008A6C8B">
        <w:rPr>
          <w:highlight w:val="white"/>
        </w:rPr>
        <w:t xml:space="preserve"> (kernel mode drivers, embedded software, etc)</w:t>
      </w:r>
      <w:r w:rsidR="00252B78">
        <w:rPr>
          <w:highlight w:val="white"/>
        </w:rPr>
        <w:t>.</w:t>
      </w:r>
    </w:p>
    <w:p w:rsidR="00252B78" w:rsidRDefault="00252B78" w:rsidP="00FE5DA6">
      <w:pPr>
        <w:rPr>
          <w:highlight w:val="white"/>
        </w:rPr>
      </w:pPr>
      <w:r>
        <w:rPr>
          <w:highlight w:val="white"/>
        </w:rPr>
        <w:t xml:space="preserve">The following sections described </w:t>
      </w:r>
      <w:r w:rsidR="005A47AB">
        <w:rPr>
          <w:highlight w:val="white"/>
        </w:rPr>
        <w:t>how exceptions can be avoided</w:t>
      </w:r>
      <w:r w:rsidR="001828D8">
        <w:rPr>
          <w:highlight w:val="white"/>
        </w:rPr>
        <w:t xml:space="preserve"> in implementation and applications of resumable functions.</w:t>
      </w:r>
    </w:p>
    <w:p w:rsidR="005A47AB" w:rsidRDefault="005A47AB" w:rsidP="005A47AB">
      <w:pPr>
        <w:pStyle w:val="Heading2"/>
        <w:rPr>
          <w:highlight w:val="white"/>
        </w:rPr>
      </w:pPr>
      <w:bookmarkStart w:id="39" w:name="_Toc416457532"/>
      <w:r>
        <w:rPr>
          <w:highlight w:val="white"/>
        </w:rPr>
        <w:t>Allocation failure</w:t>
      </w:r>
      <w:bookmarkEnd w:id="39"/>
    </w:p>
    <w:p w:rsidR="005A47AB" w:rsidRPr="006C49B5" w:rsidRDefault="001828D8" w:rsidP="005A47AB">
      <w:r>
        <w:rPr>
          <w:highlight w:val="white"/>
        </w:rPr>
        <w:t xml:space="preserve">To </w:t>
      </w:r>
      <w:r w:rsidR="00C56B57">
        <w:rPr>
          <w:highlight w:val="white"/>
        </w:rPr>
        <w:t>enable handling of allocation failures without rely</w:t>
      </w:r>
      <w:r w:rsidR="00F329A6">
        <w:rPr>
          <w:highlight w:val="white"/>
        </w:rPr>
        <w:t>ing</w:t>
      </w:r>
      <w:r w:rsidR="00C56B57">
        <w:rPr>
          <w:highlight w:val="white"/>
        </w:rPr>
        <w:t xml:space="preserve"> on exception mechanism</w:t>
      </w:r>
      <w:r w:rsidR="00F329A6">
        <w:rPr>
          <w:highlight w:val="white"/>
        </w:rPr>
        <w:t>,</w:t>
      </w:r>
      <w:r>
        <w:rPr>
          <w:highlight w:val="white"/>
        </w:rPr>
        <w:t xml:space="preserve"> </w:t>
      </w:r>
      <w:r w:rsidR="004875E0">
        <w:rPr>
          <w:highlight w:val="white"/>
        </w:rPr>
        <w:t>resumable_traits</w:t>
      </w:r>
      <w:r>
        <w:rPr>
          <w:highlight w:val="white"/>
        </w:rPr>
        <w:t xml:space="preserve"> specialization</w:t>
      </w:r>
      <w:r w:rsidR="005A47AB">
        <w:rPr>
          <w:highlight w:val="white"/>
        </w:rPr>
        <w:t xml:space="preserve"> can declare an optional</w:t>
      </w:r>
      <w:r w:rsidR="003E72DA" w:rsidRPr="003E72DA">
        <w:t xml:space="preserve"> </w:t>
      </w:r>
      <w:r w:rsidR="003E72DA">
        <w:t xml:space="preserve">static member function </w:t>
      </w:r>
      <w:r w:rsidR="003E72DA">
        <w:rPr>
          <w:rFonts w:ascii="Consolas" w:hAnsi="Consolas" w:cs="Consolas"/>
          <w:color w:val="000000"/>
          <w:sz w:val="19"/>
          <w:szCs w:val="19"/>
          <w:highlight w:val="white"/>
        </w:rPr>
        <w:t>get_return_object_on_allocation_failure</w:t>
      </w:r>
      <w:r w:rsidR="003E72DA">
        <w:rPr>
          <w:rFonts w:ascii="Consolas" w:hAnsi="Consolas" w:cs="Consolas"/>
          <w:color w:val="000000"/>
          <w:sz w:val="19"/>
          <w:szCs w:val="19"/>
        </w:rPr>
        <w:t>.</w:t>
      </w:r>
    </w:p>
    <w:p w:rsidR="005A47AB" w:rsidRDefault="005A47AB" w:rsidP="005A47AB">
      <w:r>
        <w:t xml:space="preserve">If </w:t>
      </w:r>
      <w:r w:rsidR="00FD65A1">
        <w:t xml:space="preserve">a </w:t>
      </w:r>
      <w:r w:rsidR="003E72DA">
        <w:rPr>
          <w:rFonts w:ascii="Consolas" w:hAnsi="Consolas" w:cs="Consolas"/>
          <w:color w:val="000000"/>
          <w:sz w:val="19"/>
          <w:szCs w:val="19"/>
          <w:highlight w:val="white"/>
        </w:rPr>
        <w:t>get_return_object_on_allocation_failure</w:t>
      </w:r>
      <w:r w:rsidR="003E72DA" w:rsidDel="003E72DA">
        <w:t xml:space="preserve"> </w:t>
      </w:r>
      <w:r w:rsidR="003E72DA">
        <w:t xml:space="preserve">member function is present, </w:t>
      </w:r>
      <w:r w:rsidR="00C56B57">
        <w:t>it is assumed</w:t>
      </w:r>
      <w:r>
        <w:t xml:space="preserve"> that</w:t>
      </w:r>
      <w:r w:rsidR="00F329A6">
        <w:t xml:space="preserve"> an</w:t>
      </w:r>
      <w:r>
        <w:t xml:space="preserve"> allocator</w:t>
      </w:r>
      <w:r w:rsidR="00C56B57">
        <w:t xml:space="preserve">’s </w:t>
      </w:r>
      <w:r>
        <w:t xml:space="preserve">allocate </w:t>
      </w:r>
      <w:r w:rsidR="00F329A6">
        <w:t xml:space="preserve">function </w:t>
      </w:r>
      <w:r>
        <w:t xml:space="preserve">will violate the standard requirements and will return nullptr in case of </w:t>
      </w:r>
      <w:r w:rsidR="00C56B57">
        <w:t>an</w:t>
      </w:r>
      <w:r>
        <w:t xml:space="preserve"> allocation failure.</w:t>
      </w:r>
    </w:p>
    <w:p w:rsidR="005A47AB" w:rsidRDefault="005A47AB" w:rsidP="005A47AB">
      <w:r>
        <w:lastRenderedPageBreak/>
        <w:t xml:space="preserve">If </w:t>
      </w:r>
      <w:r w:rsidR="00F329A6">
        <w:t xml:space="preserve">an </w:t>
      </w:r>
      <w:r>
        <w:t xml:space="preserve">allocation </w:t>
      </w:r>
      <w:r w:rsidR="00F329A6">
        <w:t xml:space="preserve">has </w:t>
      </w:r>
      <w:r>
        <w:t xml:space="preserve">failed, </w:t>
      </w:r>
      <w:r w:rsidR="00F329A6">
        <w:t xml:space="preserve">a </w:t>
      </w:r>
      <w:r>
        <w:t xml:space="preserve">resumable function will use </w:t>
      </w:r>
      <w:r w:rsidR="00FD65A1">
        <w:t xml:space="preserve">a </w:t>
      </w:r>
      <w:r w:rsidR="007B3D5E">
        <w:t xml:space="preserve">static member function </w:t>
      </w:r>
      <w:r w:rsidR="007B3D5E">
        <w:rPr>
          <w:rFonts w:ascii="Consolas" w:hAnsi="Consolas" w:cs="Consolas"/>
          <w:color w:val="000000"/>
          <w:sz w:val="19"/>
          <w:szCs w:val="19"/>
          <w:highlight w:val="white"/>
        </w:rPr>
        <w:t>get_return_object_on_allocation_failure</w:t>
      </w:r>
      <w:r w:rsidR="00F329A6">
        <w:rPr>
          <w:rFonts w:ascii="Consolas" w:hAnsi="Consolas" w:cs="Consolas"/>
          <w:color w:val="000000"/>
          <w:sz w:val="19"/>
          <w:szCs w:val="19"/>
        </w:rPr>
        <w:t>()</w:t>
      </w:r>
      <w:r w:rsidR="003E72DA">
        <w:rPr>
          <w:rFonts w:ascii="Consolas" w:hAnsi="Consolas" w:cs="Consolas"/>
          <w:color w:val="000000"/>
          <w:sz w:val="19"/>
          <w:szCs w:val="19"/>
        </w:rPr>
        <w:t xml:space="preserve"> </w:t>
      </w:r>
      <w:r w:rsidR="007B3D5E">
        <w:t>to construct the return value.</w:t>
      </w:r>
    </w:p>
    <w:p w:rsidR="007B3D5E" w:rsidRDefault="007B3D5E" w:rsidP="005A47AB">
      <w:r>
        <w:t xml:space="preserve">The following is an example </w:t>
      </w:r>
      <w:r w:rsidR="001828D8">
        <w:t>of such specialization</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&lt;kernel_mode_future&lt;T&gt;, Ts...&gt; {</w:t>
      </w:r>
    </w:p>
    <w:p w:rsidR="00102D31" w:rsidRDefault="00102D31" w:rsidP="00102D3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046A">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w:t>
      </w:r>
      <w:r w:rsidR="00D0046A">
        <w:rPr>
          <w:rFonts w:ascii="Consolas" w:hAnsi="Consolas" w:cs="Consolas"/>
          <w:color w:val="000000"/>
          <w:sz w:val="19"/>
          <w:szCs w:val="19"/>
          <w:highlight w:val="white"/>
        </w:rPr>
        <w:t>get_</w:t>
      </w:r>
      <w:r>
        <w:rPr>
          <w:rFonts w:ascii="Consolas" w:hAnsi="Consolas" w:cs="Consolas"/>
          <w:color w:val="000000"/>
          <w:sz w:val="19"/>
          <w:szCs w:val="19"/>
          <w:highlight w:val="white"/>
        </w:rPr>
        <w:t>allocator</w:t>
      </w:r>
      <w:r w:rsidR="00D0046A">
        <w:rPr>
          <w:rFonts w:ascii="Consolas" w:hAnsi="Consolas" w:cs="Consolas"/>
          <w:color w:val="000000"/>
          <w:sz w:val="19"/>
          <w:szCs w:val="19"/>
          <w:highlight w:val="white"/>
        </w:rPr>
        <w:t>(</w:t>
      </w:r>
      <w:r w:rsidR="00102D31">
        <w:rPr>
          <w:rFonts w:ascii="Consolas" w:hAnsi="Consolas" w:cs="Consolas"/>
          <w:color w:val="000000"/>
          <w:sz w:val="19"/>
          <w:szCs w:val="19"/>
          <w:highlight w:val="white"/>
        </w:rPr>
        <w:t>U</w:t>
      </w:r>
      <w:r w:rsidR="00D0046A">
        <w:rPr>
          <w:rFonts w:ascii="Consolas" w:hAnsi="Consolas" w:cs="Consolas"/>
          <w:color w:val="000000"/>
          <w:sz w:val="19"/>
          <w:szCs w:val="19"/>
          <w:highlight w:val="white"/>
        </w:rPr>
        <w:t>s&amp;&amp;...) {</w:t>
      </w:r>
      <w:r w:rsidR="00D0046A">
        <w:rPr>
          <w:rFonts w:ascii="Consolas" w:hAnsi="Consolas" w:cs="Consolas"/>
          <w:color w:val="0000FF"/>
          <w:sz w:val="19"/>
          <w:szCs w:val="19"/>
          <w:highlight w:val="white"/>
        </w:rPr>
        <w:t>return</w:t>
      </w:r>
      <w:r w:rsidR="00D0046A">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B3D5E">
        <w:rPr>
          <w:rFonts w:ascii="Consolas" w:hAnsi="Consolas" w:cs="Consolas"/>
          <w:color w:val="000000"/>
          <w:sz w:val="19"/>
          <w:szCs w:val="19"/>
          <w:highlight w:val="white"/>
        </w:rPr>
        <w:t>kernel_</w:t>
      </w:r>
      <w:r>
        <w:rPr>
          <w:rFonts w:ascii="Consolas" w:hAnsi="Consolas" w:cs="Consolas"/>
          <w:color w:val="000000"/>
          <w:sz w:val="19"/>
          <w:szCs w:val="19"/>
          <w:highlight w:val="white"/>
        </w:rPr>
        <w:t>allocator&lt;</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r w:rsidR="00D0046A">
        <w:rPr>
          <w:rFonts w:ascii="Consolas" w:hAnsi="Consolas" w:cs="Consolas"/>
          <w:color w:val="000000"/>
          <w:sz w:val="19"/>
          <w:szCs w:val="19"/>
          <w:highlight w:val="white"/>
        </w:rPr>
        <w:t>{}</w:t>
      </w:r>
      <w:r>
        <w:rPr>
          <w:rFonts w:ascii="Consolas" w:hAnsi="Consolas" w:cs="Consolas"/>
          <w:color w:val="000000"/>
          <w:sz w:val="19"/>
          <w:szCs w:val="19"/>
          <w:highlight w:val="white"/>
        </w:rPr>
        <w:t>;</w:t>
      </w:r>
      <w:r w:rsidR="00D0046A">
        <w:rPr>
          <w:rFonts w:ascii="Consolas" w:hAnsi="Consolas" w:cs="Consolas"/>
          <w:color w:val="000000"/>
          <w:sz w:val="19"/>
          <w:szCs w:val="19"/>
          <w:highlight w:val="white"/>
        </w:rPr>
        <w:t xml:space="preserve">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7B3D5E">
        <w:rPr>
          <w:rFonts w:ascii="Consolas" w:hAnsi="Consolas" w:cs="Consolas"/>
          <w:color w:val="000000"/>
          <w:sz w:val="19"/>
          <w:szCs w:val="19"/>
          <w:highlight w:val="white"/>
        </w:rPr>
        <w:t>kernel_mode_resumable_promise&lt;T&gt;</w:t>
      </w:r>
      <w:r>
        <w:rPr>
          <w:rFonts w:ascii="Consolas" w:hAnsi="Consolas" w:cs="Consolas"/>
          <w:color w:val="000000"/>
          <w:sz w:val="19"/>
          <w:szCs w:val="19"/>
          <w:highlight w:val="white"/>
        </w:rPr>
        <w:t>;</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get_return_object_on_allocation_failure() { … }</w:t>
      </w:r>
    </w:p>
    <w:p w:rsidR="005A47AB" w:rsidRDefault="005A47AB" w:rsidP="005A47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5A47AB" w:rsidRDefault="005A47AB" w:rsidP="005A47AB">
      <w:r>
        <w:rPr>
          <w:rFonts w:ascii="Consolas" w:hAnsi="Consolas" w:cs="Consolas"/>
          <w:color w:val="000000"/>
          <w:sz w:val="19"/>
          <w:szCs w:val="19"/>
          <w:highlight w:val="white"/>
        </w:rPr>
        <w:t>}</w:t>
      </w:r>
    </w:p>
    <w:p w:rsidR="00386AB8" w:rsidRDefault="00386AB8" w:rsidP="00D158FF">
      <w:pPr>
        <w:pStyle w:val="Heading2"/>
      </w:pPr>
      <w:bookmarkStart w:id="40" w:name="_Toc416457533"/>
      <w:r>
        <w:t>Generalizing coroutine’s promise set_exception</w:t>
      </w:r>
      <w:bookmarkEnd w:id="40"/>
    </w:p>
    <w:p w:rsidR="00386AB8" w:rsidRPr="00386AB8" w:rsidRDefault="00ED5D6B" w:rsidP="00386AB8">
      <w:r>
        <w:t>In exception-less environment, a r</w:t>
      </w:r>
      <w:r w:rsidR="006F3915">
        <w:t xml:space="preserve">equirement on set_exception member of coroutine promise needs to be relaxed to be able to take a value of </w:t>
      </w:r>
      <w:r>
        <w:t xml:space="preserve">an </w:t>
      </w:r>
      <w:r w:rsidR="006F3915">
        <w:t xml:space="preserve">arbitrary error type E and not </w:t>
      </w:r>
      <w:r>
        <w:t xml:space="preserve">be </w:t>
      </w:r>
      <w:r w:rsidR="006F3915">
        <w:t xml:space="preserve">limited to just the values of type std::exception_ptr. </w:t>
      </w:r>
      <w:r w:rsidR="00573243">
        <w:t>In exception</w:t>
      </w:r>
      <w:r>
        <w:t>-</w:t>
      </w:r>
      <w:r w:rsidR="00573243">
        <w:t xml:space="preserve">less environment, not only std::exception_ptr type may not be supported, but even if it were supported it is impossible to extract </w:t>
      </w:r>
      <w:r>
        <w:t>an</w:t>
      </w:r>
      <w:r w:rsidR="00573243">
        <w:t xml:space="preserve"> error from it without relying on throw and catch mechanics.</w:t>
      </w:r>
    </w:p>
    <w:p w:rsidR="001828D8" w:rsidRDefault="00B80019" w:rsidP="00D158FF">
      <w:pPr>
        <w:pStyle w:val="Heading2"/>
      </w:pPr>
      <w:bookmarkStart w:id="41" w:name="_Toc416457534"/>
      <w:r>
        <w:t>A</w:t>
      </w:r>
      <w:r w:rsidR="00DE3883">
        <w:t xml:space="preserve">wait expression: </w:t>
      </w:r>
      <w:r w:rsidR="001828D8">
        <w:t xml:space="preserve">Unwrapping of </w:t>
      </w:r>
      <w:r w:rsidR="008A6C8B">
        <w:t xml:space="preserve">an </w:t>
      </w:r>
      <w:r w:rsidR="001828D8">
        <w:t>eventual value</w:t>
      </w:r>
      <w:bookmarkEnd w:id="41"/>
    </w:p>
    <w:p w:rsidR="00DE3883" w:rsidRDefault="00DE3883" w:rsidP="00DE3883">
      <w:r>
        <w:t xml:space="preserve">As described earlier </w:t>
      </w:r>
      <w:r w:rsidRPr="008D27C9">
        <w:rPr>
          <w:b/>
        </w:rPr>
        <w:t>await</w:t>
      </w:r>
      <w:r>
        <w:t xml:space="preserve"> </w:t>
      </w:r>
      <w:r w:rsidR="008D27C9" w:rsidRPr="008D27C9">
        <w:rPr>
          <w:i/>
        </w:rPr>
        <w:t>cast-expression</w:t>
      </w:r>
      <w:r>
        <w:t xml:space="preserve"> expands into a</w:t>
      </w:r>
      <w:r w:rsidR="00AA7F4B">
        <w:t>n</w:t>
      </w:r>
      <w:r>
        <w:t xml:space="preserve"> </w:t>
      </w:r>
      <w:r w:rsidR="00AA7F4B">
        <w:t xml:space="preserve">expression </w:t>
      </w:r>
      <w:r>
        <w:t xml:space="preserve">equivalent </w:t>
      </w:r>
      <w:r w:rsidR="00AA7F4B">
        <w:t>of</w:t>
      </w:r>
      <w:r>
        <w:t>:</w:t>
      </w:r>
    </w:p>
    <w:p w:rsidR="00D31F09" w:rsidRDefault="00D31F09" w:rsidP="00D31F09">
      <w:pPr>
        <w:pStyle w:val="Code"/>
      </w:pPr>
      <w:r>
        <w:t>{</w:t>
      </w:r>
      <w:r>
        <w:br/>
        <w:t xml:space="preserve">    auto &amp;&amp; __expr = </w:t>
      </w:r>
      <w:r w:rsidRPr="00783BCA">
        <w:rPr>
          <w:i/>
        </w:rPr>
        <w:t>cast-expression</w:t>
      </w:r>
      <w:r>
        <w:t>;</w:t>
      </w:r>
    </w:p>
    <w:p w:rsidR="00D31F09" w:rsidRDefault="00D31F09" w:rsidP="00D31F09">
      <w:pPr>
        <w:pStyle w:val="Code"/>
      </w:pPr>
      <w:r>
        <w:t xml:space="preserve">    if ( !await</w:t>
      </w:r>
      <w:r w:rsidR="00AA7F4B">
        <w:t>-</w:t>
      </w:r>
      <w:r>
        <w:t>ready-expr ) {</w:t>
      </w:r>
    </w:p>
    <w:p w:rsidR="00D31F09" w:rsidRDefault="00D31F09" w:rsidP="00D31F09">
      <w:pPr>
        <w:pStyle w:val="Code"/>
      </w:pPr>
      <w:r>
        <w:t xml:space="preserve">       await</w:t>
      </w:r>
      <w:r w:rsidR="00AA7F4B">
        <w:t>-</w:t>
      </w:r>
      <w:r>
        <w:t>suspend-expr;</w:t>
      </w:r>
    </w:p>
    <w:p w:rsidR="00D31F09" w:rsidRDefault="00D31F09" w:rsidP="00D31F09">
      <w:pPr>
        <w:pStyle w:val="Code"/>
      </w:pPr>
      <w:r>
        <w:t xml:space="preserve">       suspend-resume-point</w:t>
      </w:r>
    </w:p>
    <w:p w:rsidR="00D31F09" w:rsidRDefault="00D31F09" w:rsidP="00D31F09">
      <w:pPr>
        <w:pStyle w:val="Code"/>
      </w:pPr>
      <w:r>
        <w:t xml:space="preserve">    }</w:t>
      </w:r>
      <w:r>
        <w:br/>
        <w:t xml:space="preserve">    return await</w:t>
      </w:r>
      <w:r w:rsidR="00AA7F4B">
        <w:t>-</w:t>
      </w:r>
      <w:r>
        <w:t>resume-expr;</w:t>
      </w:r>
    </w:p>
    <w:p w:rsidR="008D27C9" w:rsidRDefault="00D31F09" w:rsidP="00B816EB">
      <w:pPr>
        <w:pStyle w:val="Code"/>
      </w:pPr>
      <w:r>
        <w:t>}</w:t>
      </w:r>
      <w:r w:rsidR="006735BA">
        <w:br/>
      </w:r>
    </w:p>
    <w:p w:rsidR="008D27C9" w:rsidRDefault="00ED5D6B" w:rsidP="00DE3883">
      <w:r>
        <w:t>A s</w:t>
      </w:r>
      <w:r w:rsidR="008D27C9">
        <w:t>traightforward implementation of await_resume() for getting an eventual value from the future&lt;T&gt; will call .get() that will either return the stored value or throw an exception. If unhandled</w:t>
      </w:r>
      <w:r w:rsidR="00AC0541">
        <w:t>, an</w:t>
      </w:r>
      <w:r w:rsidR="008D27C9">
        <w:t xml:space="preserve"> exception will be caught by a catch(…) handler of the resumable function and stored as an eventual result in a coroutine return object.</w:t>
      </w:r>
    </w:p>
    <w:p w:rsidR="00122D0B" w:rsidRDefault="008D27C9" w:rsidP="00DE3883">
      <w:r>
        <w:t xml:space="preserve">In the environments where exceptions are not allowed, </w:t>
      </w:r>
      <w:r w:rsidR="00122D0B">
        <w:t>implementation</w:t>
      </w:r>
      <w:r>
        <w:t xml:space="preserve"> can </w:t>
      </w:r>
      <w:r w:rsidR="00122D0B">
        <w:t xml:space="preserve">probe for success or failure of </w:t>
      </w:r>
      <w:r w:rsidR="00D275A2">
        <w:t>the operation prior to resuming of the coroutine and use &lt;promise&gt;.set_exception to convey the failure to the promise.</w:t>
      </w:r>
    </w:p>
    <w:p w:rsidR="008D27C9" w:rsidRDefault="00AC4D33" w:rsidP="00DE3883">
      <w:r>
        <w:t>An</w:t>
      </w:r>
      <w:r w:rsidR="00D275A2">
        <w:t xml:space="preserve"> </w:t>
      </w:r>
      <w:r w:rsidR="008D27C9">
        <w:t>await_</w:t>
      </w:r>
      <w:r w:rsidR="00D275A2">
        <w:t>suspend</w:t>
      </w:r>
      <w:r w:rsidR="008D27C9">
        <w:t xml:space="preserve"> </w:t>
      </w:r>
      <w:r w:rsidR="00D275A2">
        <w:t>may be</w:t>
      </w:r>
      <w:r w:rsidR="008D27C9">
        <w:t xml:space="preserve"> defined for our hypothetical kernel_future&lt;T&gt; as follows:</w:t>
      </w:r>
    </w:p>
    <w:p w:rsidR="008D27C9" w:rsidRDefault="008D27C9"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8D27C9"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sidR="008D27C9">
        <w:rPr>
          <w:rFonts w:ascii="Consolas" w:hAnsi="Consolas" w:cs="Consolas"/>
          <w:color w:val="000000"/>
          <w:sz w:val="19"/>
          <w:szCs w:val="19"/>
          <w:highlight w:val="white"/>
        </w:rPr>
        <w:t xml:space="preserve"> kernel_future::await_</w:t>
      </w:r>
      <w:r>
        <w:rPr>
          <w:rFonts w:ascii="Consolas" w:hAnsi="Consolas" w:cs="Consolas"/>
          <w:color w:val="000000"/>
          <w:sz w:val="19"/>
          <w:szCs w:val="19"/>
          <w:highlight w:val="white"/>
        </w:rPr>
        <w:t>suspend</w:t>
      </w:r>
      <w:r w:rsidR="008D27C9">
        <w:rPr>
          <w:rFonts w:ascii="Consolas" w:hAnsi="Consolas" w:cs="Consolas"/>
          <w:color w:val="000000"/>
          <w:sz w:val="19"/>
          <w:szCs w:val="19"/>
          <w:highlight w:val="white"/>
        </w:rPr>
        <w:t>(</w:t>
      </w:r>
      <w:r>
        <w:rPr>
          <w:rFonts w:ascii="Consolas" w:hAnsi="Consolas" w:cs="Consolas"/>
          <w:color w:val="000000"/>
          <w:sz w:val="19"/>
          <w:szCs w:val="19"/>
          <w:highlight w:val="white"/>
        </w:rPr>
        <w:t>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w:t>
      </w:r>
      <w:r w:rsidR="008762F3">
        <w:rPr>
          <w:rFonts w:ascii="Consolas" w:hAnsi="Consolas" w:cs="Consolas"/>
          <w:color w:val="000000"/>
          <w:sz w:val="19"/>
          <w:szCs w:val="19"/>
          <w:highlight w:val="white"/>
        </w:rPr>
        <w:t>Promise</w:t>
      </w:r>
      <w:r>
        <w:rPr>
          <w:rFonts w:ascii="Consolas" w:hAnsi="Consolas" w:cs="Consolas"/>
          <w:color w:val="000000"/>
          <w:sz w:val="19"/>
          <w:szCs w:val="19"/>
          <w:highlight w:val="white"/>
        </w:rPr>
        <w:t>&gt;</w:t>
      </w:r>
      <w:r w:rsidR="008D27C9">
        <w:rPr>
          <w:rFonts w:ascii="Consolas" w:hAnsi="Consolas" w:cs="Consolas"/>
          <w:color w:val="000000"/>
          <w:sz w:val="19"/>
          <w:szCs w:val="19"/>
          <w:highlight w:val="white"/>
        </w:rPr>
        <w:t xml:space="preserve"> p)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this-&gt;then([p](kernel_future&lt;T&gt; const&amp; result)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(result.has_error())</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p.promise().set_exception(result.error());</w:t>
      </w:r>
    </w:p>
    <w:p w:rsidR="006735BA" w:rsidRDefault="006735BA"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p.destroy(); </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6735BA">
        <w:rPr>
          <w:rFonts w:ascii="Consolas" w:hAnsi="Consolas" w:cs="Consolas"/>
          <w:color w:val="000000"/>
          <w:sz w:val="19"/>
          <w:szCs w:val="19"/>
          <w:highlight w:val="white"/>
        </w:rPr>
        <w:br/>
        <w:t xml:space="preserve">      </w:t>
      </w:r>
      <w:r w:rsidR="006735BA">
        <w:rPr>
          <w:rFonts w:ascii="Consolas" w:hAnsi="Consolas" w:cs="Consolas"/>
          <w:color w:val="0000FF"/>
          <w:sz w:val="19"/>
          <w:szCs w:val="19"/>
          <w:highlight w:val="white"/>
        </w:rPr>
        <w:t>else</w:t>
      </w:r>
    </w:p>
    <w:p w:rsidR="00D275A2" w:rsidRDefault="00D275A2" w:rsidP="008D27C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735BA">
        <w:rPr>
          <w:rFonts w:ascii="Consolas" w:hAnsi="Consolas" w:cs="Consolas"/>
          <w:color w:val="000000"/>
          <w:sz w:val="19"/>
          <w:szCs w:val="19"/>
          <w:highlight w:val="white"/>
        </w:rPr>
        <w:t xml:space="preserve">   </w:t>
      </w:r>
      <w:r w:rsidR="00486831">
        <w:rPr>
          <w:rFonts w:ascii="Consolas" w:hAnsi="Consolas" w:cs="Consolas"/>
          <w:color w:val="000000"/>
          <w:sz w:val="19"/>
          <w:szCs w:val="19"/>
          <w:highlight w:val="white"/>
        </w:rPr>
        <w:t>p</w:t>
      </w:r>
      <w:r w:rsidR="006735BA">
        <w:rPr>
          <w:rFonts w:ascii="Consolas" w:hAnsi="Consolas" w:cs="Consolas"/>
          <w:color w:val="000000"/>
          <w:sz w:val="19"/>
          <w:szCs w:val="19"/>
          <w:highlight w:val="white"/>
        </w:rPr>
        <w:t>.resume</w:t>
      </w:r>
      <w:r>
        <w:rPr>
          <w:rFonts w:ascii="Consolas" w:hAnsi="Consolas" w:cs="Consolas"/>
          <w:color w:val="000000"/>
          <w:sz w:val="19"/>
          <w:szCs w:val="19"/>
          <w:highlight w:val="white"/>
        </w:rPr>
        <w:t>();</w:t>
      </w:r>
      <w:r w:rsidR="006735BA">
        <w:rPr>
          <w:rFonts w:ascii="Consolas" w:hAnsi="Consolas" w:cs="Consolas"/>
          <w:color w:val="000000"/>
          <w:sz w:val="19"/>
          <w:szCs w:val="19"/>
          <w:highlight w:val="white"/>
        </w:rPr>
        <w:br/>
      </w:r>
      <w:r>
        <w:rPr>
          <w:rFonts w:ascii="Consolas" w:hAnsi="Consolas" w:cs="Consolas"/>
          <w:color w:val="000000"/>
          <w:sz w:val="19"/>
          <w:szCs w:val="19"/>
          <w:highlight w:val="white"/>
        </w:rPr>
        <w:t xml:space="preserve">   });</w:t>
      </w:r>
    </w:p>
    <w:p w:rsidR="00392076" w:rsidRDefault="00D275A2" w:rsidP="00AE34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92076" w:rsidRDefault="00392076" w:rsidP="00AE34E8">
      <w:pPr>
        <w:autoSpaceDE w:val="0"/>
        <w:autoSpaceDN w:val="0"/>
        <w:adjustRightInd w:val="0"/>
        <w:spacing w:after="0" w:line="240" w:lineRule="auto"/>
        <w:rPr>
          <w:rFonts w:ascii="Consolas" w:hAnsi="Consolas" w:cs="Consolas"/>
          <w:color w:val="000000"/>
          <w:sz w:val="19"/>
          <w:szCs w:val="19"/>
          <w:highlight w:val="white"/>
        </w:rPr>
      </w:pPr>
    </w:p>
    <w:p w:rsidR="00DE3883" w:rsidRPr="00D275A2" w:rsidRDefault="00392076" w:rsidP="00AE34E8">
      <w:pPr>
        <w:autoSpaceDE w:val="0"/>
        <w:autoSpaceDN w:val="0"/>
        <w:adjustRightInd w:val="0"/>
        <w:spacing w:after="0" w:line="240" w:lineRule="auto"/>
        <w:rPr>
          <w:rFonts w:ascii="Consolas" w:hAnsi="Consolas" w:cs="Consolas"/>
          <w:color w:val="000000"/>
          <w:sz w:val="19"/>
          <w:szCs w:val="19"/>
        </w:rPr>
      </w:pPr>
      <w:r>
        <w:t>Appendix D demonstrates a complete implementation of adapters for boost::future, utilizing exception-less propagation technique described above.</w:t>
      </w:r>
      <w:r>
        <w:rPr>
          <w:rFonts w:ascii="Consolas" w:hAnsi="Consolas" w:cs="Consolas"/>
          <w:color w:val="000000"/>
          <w:sz w:val="19"/>
          <w:szCs w:val="19"/>
          <w:highlight w:val="white"/>
        </w:rPr>
        <w:t xml:space="preserve"> </w:t>
      </w:r>
    </w:p>
    <w:p w:rsidR="005B1D36" w:rsidRDefault="005B1D36" w:rsidP="00D158FF">
      <w:pPr>
        <w:pStyle w:val="Heading1"/>
      </w:pPr>
      <w:bookmarkStart w:id="42" w:name="_Toc416457535"/>
      <w:r>
        <w:t>Asynchronous cancellation</w:t>
      </w:r>
      <w:bookmarkEnd w:id="42"/>
    </w:p>
    <w:p w:rsidR="005B1D36" w:rsidRDefault="005C6262" w:rsidP="005B1D36">
      <w:r>
        <w:t xml:space="preserve">An attempt to cancel a coroutine </w:t>
      </w:r>
      <w:r w:rsidR="00AC0541">
        <w:t xml:space="preserve">that is currently suspended awaiting completion of an asynchronous I/O, </w:t>
      </w:r>
      <w:r>
        <w:t xml:space="preserve">can race with </w:t>
      </w:r>
      <w:r w:rsidR="008A6C8B">
        <w:t xml:space="preserve">the </w:t>
      </w:r>
      <w:r>
        <w:t xml:space="preserve">resumption of a coroutine due to I/O completion. </w:t>
      </w:r>
      <w:r w:rsidR="00AE34E8">
        <w:t>The c</w:t>
      </w:r>
      <w:r>
        <w:t>oroutine model describe</w:t>
      </w:r>
      <w:r w:rsidR="0098570A">
        <w:t>d</w:t>
      </w:r>
      <w:r>
        <w:t xml:space="preserve"> in this paper can be extended to tackle asynchronous cancellation. Here is a sketch.</w:t>
      </w:r>
    </w:p>
    <w:p w:rsidR="005C6262" w:rsidRDefault="005C6262" w:rsidP="005B1D36">
      <w:r>
        <w:t>A coroutine promise can expose set_cancel_routine(Fn)</w:t>
      </w:r>
      <w:r w:rsidR="0098570A">
        <w:t xml:space="preserve"> function, where Fn is a function or a function object returning a value convertible to bool.</w:t>
      </w:r>
      <w:r w:rsidR="00120D39">
        <w:t xml:space="preserve"> </w:t>
      </w:r>
      <w:r w:rsidR="00AE34E8">
        <w:t xml:space="preserve">A </w:t>
      </w:r>
      <w:r w:rsidR="00120D39">
        <w:t xml:space="preserve">set_cancel_routine </w:t>
      </w:r>
      <w:r w:rsidR="00AE34E8">
        <w:t xml:space="preserve">function </w:t>
      </w:r>
      <w:r w:rsidR="00120D39">
        <w:t>should return true if cancel_routine is set and there is no cancellation in progress and false otherwise.</w:t>
      </w:r>
    </w:p>
    <w:p w:rsidR="0098570A" w:rsidRDefault="0098570A" w:rsidP="005B1D36">
      <w:r>
        <w:t>await_suspend</w:t>
      </w:r>
      <w:r w:rsidR="00403503">
        <w:t>(std::</w:t>
      </w:r>
      <w:r w:rsidR="004777F0">
        <w:t>resumable_handle</w:t>
      </w:r>
      <w:r w:rsidR="00403503">
        <w:t>&lt;Promise&gt; rh)</w:t>
      </w:r>
      <w:r>
        <w:t xml:space="preserve">, in addition to subscribing to get a completion of </w:t>
      </w:r>
      <w:r w:rsidR="008A6C8B">
        <w:t>an</w:t>
      </w:r>
      <w:r>
        <w:t xml:space="preserve"> asynchronous operation can use </w:t>
      </w:r>
      <w:r w:rsidR="00403503">
        <w:t>rh.promise().</w:t>
      </w:r>
      <w:r>
        <w:t>set_cancel_routine</w:t>
      </w:r>
      <w:r w:rsidR="00403503">
        <w:t>(Fn)</w:t>
      </w:r>
      <w:r>
        <w:t xml:space="preserve"> to provide a callback that can attempt to cancel an asynchronous operation. </w:t>
      </w:r>
    </w:p>
    <w:p w:rsidR="0098570A" w:rsidRDefault="0098570A" w:rsidP="005B1D36">
      <w:r>
        <w:t xml:space="preserve">If </w:t>
      </w:r>
      <w:r w:rsidR="00120D39">
        <w:t xml:space="preserve">a </w:t>
      </w:r>
      <w:r>
        <w:t xml:space="preserve">coroutine needs to be cancelled, it invokes </w:t>
      </w:r>
      <w:r w:rsidR="00120D39">
        <w:t>a</w:t>
      </w:r>
      <w:r>
        <w:t xml:space="preserve"> cancel_routine if one is currently associated with the coroutine promise. If cancel_routine returns true, it indicates that </w:t>
      </w:r>
      <w:r w:rsidR="008A6C8B">
        <w:t xml:space="preserve">the </w:t>
      </w:r>
      <w:r>
        <w:t xml:space="preserve">operation in progress was successfully cancelled and </w:t>
      </w:r>
      <w:r w:rsidR="008A6C8B">
        <w:t xml:space="preserve">the </w:t>
      </w:r>
      <w:r>
        <w:t xml:space="preserve">coroutine will not be resumed by </w:t>
      </w:r>
      <w:r w:rsidR="008A6C8B">
        <w:t xml:space="preserve">the </w:t>
      </w:r>
      <w:r>
        <w:t xml:space="preserve">asynchronous operation. Thus, the execution of the coroutine is under full control of the caller. If cancel_routine returns false, it means that </w:t>
      </w:r>
      <w:r w:rsidR="009F5C0C">
        <w:t xml:space="preserve">an </w:t>
      </w:r>
      <w:r>
        <w:t xml:space="preserve">asynchronous operation </w:t>
      </w:r>
      <w:r w:rsidR="00403503">
        <w:t xml:space="preserve">cannot be cancelled and </w:t>
      </w:r>
      <w:r>
        <w:t xml:space="preserve">coroutine </w:t>
      </w:r>
      <w:r w:rsidR="00340AE1">
        <w:t xml:space="preserve">may have already been resumed or </w:t>
      </w:r>
      <w:r w:rsidR="00120D39">
        <w:t xml:space="preserve">will be resumed </w:t>
      </w:r>
      <w:r>
        <w:t xml:space="preserve">at some point </w:t>
      </w:r>
      <w:r w:rsidR="00403503">
        <w:t>in</w:t>
      </w:r>
      <w:r>
        <w:t xml:space="preserve"> the future.</w:t>
      </w:r>
      <w:r w:rsidR="008A6C8B">
        <w:t xml:space="preserve"> Thus, coroutine resource</w:t>
      </w:r>
      <w:r w:rsidR="009F5C0C">
        <w:t>s</w:t>
      </w:r>
      <w:r w:rsidR="008A6C8B">
        <w:t xml:space="preserve"> cannot be </w:t>
      </w:r>
      <w:r w:rsidR="009F5C0C">
        <w:t>released</w:t>
      </w:r>
      <w:r w:rsidR="008A6C8B">
        <w:t xml:space="preserve"> until pending asynchronous operation resumes the coroutine.</w:t>
      </w:r>
    </w:p>
    <w:p w:rsidR="006D0714" w:rsidRDefault="006D0714" w:rsidP="005B1D36">
      <w:r>
        <w:t>The following is an example of extending sleep_for awaiter from Appendix C to support asynchronous cancellation.</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Promise&gt;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263A61">
        <w:rPr>
          <w:rFonts w:ascii="Consolas" w:hAnsi="Consolas" w:cs="Consolas"/>
          <w:color w:val="0000FF"/>
          <w:sz w:val="19"/>
          <w:szCs w:val="19"/>
          <w:highlight w:val="white"/>
        </w:rPr>
        <w:t>void</w:t>
      </w:r>
      <w:r w:rsidR="00263A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&lt;Promise&gt; resume_cb)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auto</w:t>
      </w:r>
      <w:r w:rsidR="005E5BC0">
        <w:rPr>
          <w:rFonts w:ascii="Consolas" w:hAnsi="Consolas" w:cs="Consolas"/>
          <w:color w:val="000000"/>
          <w:sz w:val="19"/>
          <w:szCs w:val="19"/>
          <w:highlight w:val="white"/>
        </w:rPr>
        <w:t xml:space="preserve"> &amp; promise = resume_cb.promise();</w:t>
      </w:r>
    </w:p>
    <w:p w:rsidR="006D0714"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(promise.begin_suspend())</w:t>
      </w:r>
      <w:r>
        <w:rPr>
          <w:rFonts w:ascii="Consolas" w:hAnsi="Consolas" w:cs="Consolas"/>
          <w:color w:val="000000"/>
          <w:sz w:val="19"/>
          <w:szCs w:val="19"/>
          <w:highlight w:val="white"/>
        </w:rPr>
        <w:t xml:space="preserve"> </w:t>
      </w:r>
    </w:p>
    <w:p w:rsidR="005E5BC0" w:rsidRDefault="006D0714" w:rsidP="006D07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5E5BC0">
        <w:rPr>
          <w:rFonts w:ascii="Consolas" w:hAnsi="Consolas" w:cs="Consolas"/>
          <w:color w:val="000000"/>
          <w:sz w:val="19"/>
          <w:szCs w:val="19"/>
          <w:highlight w:val="white"/>
        </w:rPr>
        <w:t>{</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timer = CreateThreadpoolTimer(TimerCallback, resume_cb.to_address(), </w:t>
      </w:r>
      <w:r w:rsidR="006D0714">
        <w:rPr>
          <w:rFonts w:ascii="Consolas" w:hAnsi="Consolas" w:cs="Consolas"/>
          <w:color w:val="0000FF"/>
          <w:sz w:val="19"/>
          <w:szCs w:val="19"/>
          <w:highlight w:val="white"/>
        </w:rPr>
        <w:t>0</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FF"/>
          <w:sz w:val="19"/>
          <w:szCs w:val="19"/>
          <w:highlight w:val="white"/>
        </w:rPr>
        <w:t>if</w:t>
      </w:r>
      <w:r w:rsidR="005E5BC0">
        <w:rPr>
          <w:rFonts w:ascii="Consolas" w:hAnsi="Consolas" w:cs="Consolas"/>
          <w:color w:val="000000"/>
          <w:sz w:val="19"/>
          <w:szCs w:val="19"/>
          <w:highlight w:val="white"/>
        </w:rPr>
        <w:t xml:space="preserve"> (timer)</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promise.set_cancel_routine(timer, TimerCancel);</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SetThreadpoolTimer(timer, (PFILETIME)&amp;duration, 0, 0);</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6D0714">
        <w:rPr>
          <w:rFonts w:ascii="Consolas" w:hAnsi="Consolas" w:cs="Consolas"/>
          <w:color w:val="000000"/>
          <w:sz w:val="19"/>
          <w:szCs w:val="19"/>
          <w:highlight w:val="white"/>
        </w:rPr>
        <w:t xml:space="preserve">   </w:t>
      </w:r>
      <w:r>
        <w:rPr>
          <w:rFonts w:ascii="Consolas" w:hAnsi="Consolas" w:cs="Consolas"/>
          <w:color w:val="000000"/>
          <w:sz w:val="19"/>
          <w:szCs w:val="19"/>
          <w:highlight w:val="white"/>
        </w:rPr>
        <w:t>promise.done_suspend();</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else </w:t>
      </w:r>
      <w:r>
        <w:rPr>
          <w:rFonts w:ascii="Consolas" w:hAnsi="Consolas" w:cs="Consolas"/>
          <w:color w:val="000000"/>
          <w:sz w:val="19"/>
          <w:szCs w:val="19"/>
          <w:highlight w:val="white"/>
        </w:rPr>
        <w:t>{</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promise.set_exception(</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std::system_error(std::system_category(), GetLastError());</w:t>
      </w:r>
    </w:p>
    <w:p w:rsidR="006D0714"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3A61" w:rsidRDefault="00263A61" w:rsidP="00263A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BC0" w:rsidRDefault="006D0714"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5E5BC0">
        <w:rPr>
          <w:rFonts w:ascii="Consolas" w:hAnsi="Consolas" w:cs="Consolas"/>
          <w:color w:val="000000"/>
          <w:sz w:val="19"/>
          <w:szCs w:val="19"/>
          <w:highlight w:val="white"/>
        </w:rPr>
        <w:t>promise.cancel_suspend();</w:t>
      </w:r>
    </w:p>
    <w:p w:rsidR="005E5BC0" w:rsidRDefault="005E5BC0" w:rsidP="005E5B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5E5BC0" w:rsidRDefault="006D0714" w:rsidP="005B1D36">
      <w:r>
        <w:t>Where begin_suspend, cancel_suspend and done_suspend are used to help to solve races when cancellation is happening concurrently with invocation of await_suspend.</w:t>
      </w:r>
    </w:p>
    <w:p w:rsidR="00AC0541" w:rsidRDefault="00AC0541" w:rsidP="005B1D36">
      <w:r>
        <w:t>We do not propose this mechanism yet as we would like to gain more experience with developing libraries utilizing resumable functions described in this paper.</w:t>
      </w:r>
    </w:p>
    <w:p w:rsidR="0075712A" w:rsidRDefault="0075712A" w:rsidP="007E0860">
      <w:pPr>
        <w:pStyle w:val="Heading1"/>
      </w:pPr>
      <w:bookmarkStart w:id="43" w:name="_Toc416457536"/>
      <w:r>
        <w:t>Stateful Allocators</w:t>
      </w:r>
      <w:r w:rsidR="008842E4">
        <w:t xml:space="preserve"> Support</w:t>
      </w:r>
      <w:bookmarkEnd w:id="43"/>
    </w:p>
    <w:p w:rsidR="005F501A" w:rsidRDefault="0075712A" w:rsidP="002C6F4A">
      <w:r>
        <w:t xml:space="preserve">Current proposal </w:t>
      </w:r>
      <w:r w:rsidR="005F501A">
        <w:t xml:space="preserve">allows coroutines to be used with stackless and stackful allocators. </w:t>
      </w:r>
      <w:r>
        <w:t xml:space="preserve">To use a stateful allocator, </w:t>
      </w:r>
      <w:r w:rsidR="004875E0">
        <w:t>Resumable traits</w:t>
      </w:r>
      <w:r w:rsidR="005F501A">
        <w:t xml:space="preserve">’s get_allocator need to </w:t>
      </w:r>
      <w:r w:rsidR="000D7E39">
        <w:t>select which</w:t>
      </w:r>
      <w:r w:rsidR="005F501A">
        <w:t xml:space="preserve"> </w:t>
      </w:r>
      <w:r>
        <w:t>parameter</w:t>
      </w:r>
      <w:r w:rsidR="005F501A">
        <w:t>s</w:t>
      </w:r>
      <w:r>
        <w:t xml:space="preserve"> to a resumable function </w:t>
      </w:r>
      <w:r w:rsidR="005F501A">
        <w:t xml:space="preserve">that carry an allocator to be used to allocate the coroutine state. Library designer can choose different strategies, he/she could use </w:t>
      </w:r>
      <w:r w:rsidR="00C64527">
        <w:t>be std::</w:t>
      </w:r>
      <w:r w:rsidR="00C64527">
        <w:rPr>
          <w:rFonts w:ascii="LMMono9-Regular" w:hAnsi="LMMono9-Regular" w:cs="LMMono9-Regular"/>
          <w:sz w:val="18"/>
          <w:szCs w:val="18"/>
        </w:rPr>
        <w:t>allocator_arg_t</w:t>
      </w:r>
      <w:r w:rsidR="00C64527">
        <w:t xml:space="preserve"> tag </w:t>
      </w:r>
      <w:r w:rsidR="005F501A">
        <w:t>argument foll</w:t>
      </w:r>
      <w:r w:rsidR="005A2848">
        <w:t>owed by an allocator, or decide</w:t>
      </w:r>
      <w:r w:rsidR="005F501A">
        <w:t xml:space="preserve"> that allocator, if present</w:t>
      </w:r>
      <w:r w:rsidR="006F1564">
        <w:t>,</w:t>
      </w:r>
      <w:r w:rsidR="005F501A">
        <w:t xml:space="preserve"> should be the first or </w:t>
      </w:r>
      <w:r w:rsidR="00C64527">
        <w:t xml:space="preserve">the </w:t>
      </w:r>
      <w:r w:rsidR="005F501A">
        <w:t xml:space="preserve">last </w:t>
      </w:r>
      <w:r w:rsidR="00C64527">
        <w:t xml:space="preserve">parameter </w:t>
      </w:r>
      <w:r w:rsidR="005F501A">
        <w:t>to a resumable function</w:t>
      </w:r>
      <w:r w:rsidR="00C64527">
        <w:t>.</w:t>
      </w:r>
    </w:p>
    <w:p w:rsidR="005F501A" w:rsidRDefault="005F501A" w:rsidP="002C6F4A">
      <w:r>
        <w:t xml:space="preserve">For example, using a generator coroutine from Appendix A and providing the following </w:t>
      </w:r>
      <w:r w:rsidR="004875E0">
        <w:t>Resumable traits</w:t>
      </w:r>
      <w:r>
        <w:t xml:space="preserve"> will enable stateful allocator use.</w:t>
      </w:r>
    </w:p>
    <w:p w:rsidR="003B0F97" w:rsidRDefault="005A2848"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FF"/>
          <w:sz w:val="19"/>
          <w:szCs w:val="19"/>
          <w:highlight w:val="white"/>
        </w:rPr>
        <w:t>namespace</w:t>
      </w:r>
      <w:r w:rsidR="003B0F97">
        <w:rPr>
          <w:rFonts w:ascii="Consolas" w:hAnsi="Consolas" w:cs="Consolas"/>
          <w:color w:val="000000"/>
          <w:sz w:val="19"/>
          <w:szCs w:val="19"/>
          <w:highlight w:val="white"/>
        </w:rPr>
        <w:t xml:space="preserve"> std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R,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Alloc, </w:t>
      </w:r>
      <w:r>
        <w:rPr>
          <w:rFonts w:ascii="Consolas" w:hAnsi="Consolas" w:cs="Consolas"/>
          <w:color w:val="0000FF"/>
          <w:sz w:val="19"/>
          <w:szCs w:val="19"/>
          <w:highlight w:val="white"/>
        </w:rPr>
        <w:t>typename</w:t>
      </w:r>
      <w:r>
        <w:rPr>
          <w:rFonts w:ascii="Consolas" w:hAnsi="Consolas" w:cs="Consolas"/>
          <w:color w:val="000000"/>
          <w:sz w:val="19"/>
          <w:szCs w:val="19"/>
          <w:highlight w:val="white"/>
        </w:rPr>
        <w:t>... Ts&gt;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&lt;generator&lt;R&gt;, allocator_tag</w:t>
      </w:r>
      <w:r w:rsidR="005A2848">
        <w:rPr>
          <w:rFonts w:ascii="Consolas" w:hAnsi="Consolas" w:cs="Consolas"/>
          <w:color w:val="000000"/>
          <w:sz w:val="19"/>
          <w:szCs w:val="19"/>
          <w:highlight w:val="white"/>
        </w:rPr>
        <w:t>_t</w:t>
      </w:r>
      <w:r>
        <w:rPr>
          <w:rFonts w:ascii="Consolas" w:hAnsi="Consolas" w:cs="Consolas"/>
          <w:color w:val="000000"/>
          <w:sz w:val="19"/>
          <w:szCs w:val="19"/>
          <w:highlight w:val="white"/>
        </w:rPr>
        <w:t>, Alloc, Ts...&gt; {</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Us&gt;</w:t>
      </w:r>
    </w:p>
    <w:p w:rsidR="005A2848"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static auto</w:t>
      </w:r>
      <w:r>
        <w:rPr>
          <w:rFonts w:ascii="Consolas" w:hAnsi="Consolas" w:cs="Consolas"/>
          <w:color w:val="000000"/>
          <w:sz w:val="19"/>
          <w:szCs w:val="19"/>
          <w:highlight w:val="white"/>
        </w:rPr>
        <w:t xml:space="preserve"> get_allocator(</w:t>
      </w:r>
      <w:r w:rsidR="005A2848">
        <w:rPr>
          <w:rFonts w:ascii="Consolas" w:hAnsi="Consolas" w:cs="Consolas"/>
          <w:color w:val="000000"/>
          <w:sz w:val="19"/>
          <w:szCs w:val="19"/>
          <w:highlight w:val="white"/>
        </w:rPr>
        <w:t xml:space="preserve">allocator_tag, Alloc a, </w:t>
      </w:r>
      <w:r>
        <w:rPr>
          <w:rFonts w:ascii="Consolas" w:hAnsi="Consolas" w:cs="Consolas"/>
          <w:color w:val="000000"/>
          <w:sz w:val="19"/>
          <w:szCs w:val="19"/>
          <w:highlight w:val="white"/>
        </w:rPr>
        <w:t>Us&amp;&amp;...) {</w:t>
      </w:r>
    </w:p>
    <w:p w:rsidR="005A2848" w:rsidRDefault="003B0F97" w:rsidP="0076470F">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5A2848">
        <w:rPr>
          <w:rFonts w:ascii="Consolas" w:hAnsi="Consolas" w:cs="Consolas"/>
          <w:color w:val="000000"/>
          <w:sz w:val="19"/>
          <w:szCs w:val="19"/>
          <w:highlight w:val="white"/>
        </w:rPr>
        <w:t>a</w:t>
      </w:r>
      <w:r>
        <w:rPr>
          <w:rFonts w:ascii="Consolas" w:hAnsi="Consolas" w:cs="Consolas"/>
          <w:color w:val="000000"/>
          <w:sz w:val="19"/>
          <w:szCs w:val="19"/>
          <w:highlight w:val="white"/>
        </w:rPr>
        <w:t xml:space="preserve">; </w:t>
      </w:r>
    </w:p>
    <w:p w:rsidR="003B0F97" w:rsidRDefault="005A284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B0F97">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promise_type = </w:t>
      </w:r>
      <w:r w:rsidR="005A2848">
        <w:rPr>
          <w:rFonts w:ascii="Consolas" w:hAnsi="Consolas" w:cs="Consolas"/>
          <w:color w:val="000000"/>
          <w:sz w:val="19"/>
          <w:szCs w:val="19"/>
          <w:highlight w:val="white"/>
        </w:rPr>
        <w:t>generator&lt;R&gt;::</w:t>
      </w:r>
      <w:r>
        <w:rPr>
          <w:rFonts w:ascii="Consolas" w:hAnsi="Consolas" w:cs="Consolas"/>
          <w:color w:val="000000"/>
          <w:sz w:val="19"/>
          <w:szCs w:val="19"/>
          <w:highlight w:val="white"/>
        </w:rPr>
        <w:t>promise</w:t>
      </w:r>
      <w:r w:rsidR="005A2848">
        <w:rPr>
          <w:rFonts w:ascii="Consolas" w:hAnsi="Consolas" w:cs="Consolas"/>
          <w:color w:val="000000"/>
          <w:sz w:val="19"/>
          <w:szCs w:val="19"/>
          <w:highlight w:val="white"/>
        </w:rPr>
        <w:t>_type</w:t>
      </w:r>
      <w:r>
        <w:rPr>
          <w:rFonts w:ascii="Consolas" w:hAnsi="Consolas" w:cs="Consolas"/>
          <w:color w:val="000000"/>
          <w:sz w:val="19"/>
          <w:szCs w:val="19"/>
          <w:highlight w:val="white"/>
        </w:rPr>
        <w:t>;</w:t>
      </w:r>
    </w:p>
    <w:p w:rsidR="003B0F97" w:rsidRDefault="003B0F97" w:rsidP="003B0F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005A2848">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853949" w:rsidRDefault="005A2848" w:rsidP="002C6F4A">
      <w:r>
        <w:rPr>
          <w:rFonts w:ascii="Consolas" w:hAnsi="Consolas" w:cs="Consolas"/>
          <w:color w:val="000000"/>
          <w:sz w:val="19"/>
          <w:szCs w:val="19"/>
          <w:highlight w:val="white"/>
        </w:rPr>
        <w:t xml:space="preserve">       </w:t>
      </w:r>
      <w:r w:rsidR="003B0F97">
        <w:rPr>
          <w:rFonts w:ascii="Consolas" w:hAnsi="Consolas" w:cs="Consolas"/>
          <w:color w:val="000000"/>
          <w:sz w:val="19"/>
          <w:szCs w:val="19"/>
          <w:highlight w:val="white"/>
        </w:rPr>
        <w:t>}</w:t>
      </w:r>
      <w:r w:rsidR="00C64527">
        <w:t xml:space="preserve"> </w:t>
      </w:r>
    </w:p>
    <w:p w:rsidR="00C64527" w:rsidRDefault="005A2848" w:rsidP="0076470F">
      <w:pPr>
        <w:rPr>
          <w:rFonts w:ascii="Consolas" w:hAnsi="Consolas" w:cs="Consolas"/>
          <w:color w:val="000000"/>
          <w:sz w:val="19"/>
          <w:szCs w:val="19"/>
          <w:highlight w:val="white"/>
        </w:rPr>
      </w:pPr>
      <w:r>
        <w:rPr>
          <w:rFonts w:ascii="Consolas" w:hAnsi="Consolas" w:cs="Consolas"/>
          <w:color w:val="0000FF"/>
          <w:sz w:val="19"/>
          <w:szCs w:val="19"/>
          <w:highlight w:val="white"/>
        </w:rPr>
        <w:t xml:space="preserve">       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 xml:space="preserve">typename </w:t>
      </w:r>
      <w:r>
        <w:rPr>
          <w:rFonts w:ascii="Consolas" w:hAnsi="Consolas" w:cs="Consolas"/>
          <w:color w:val="000000"/>
          <w:sz w:val="19"/>
          <w:szCs w:val="19"/>
        </w:rPr>
        <w:t>Alloc&gt;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generator&lt;</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&gt; fib(allocator_tag</w:t>
      </w:r>
      <w:r>
        <w:rPr>
          <w:rFonts w:ascii="Consolas" w:hAnsi="Consolas" w:cs="Consolas"/>
          <w:color w:val="000000"/>
          <w:sz w:val="19"/>
          <w:szCs w:val="19"/>
          <w:highlight w:val="white"/>
        </w:rPr>
        <w:t>_t</w:t>
      </w:r>
      <w:r w:rsidR="00C64527">
        <w:rPr>
          <w:rFonts w:ascii="Consolas" w:hAnsi="Consolas" w:cs="Consolas"/>
          <w:color w:val="000000"/>
          <w:sz w:val="19"/>
          <w:szCs w:val="19"/>
          <w:highlight w:val="white"/>
        </w:rPr>
        <w:t xml:space="preserve">, </w:t>
      </w:r>
      <w:r w:rsidR="00853949">
        <w:rPr>
          <w:rFonts w:ascii="Consolas" w:hAnsi="Consolas" w:cs="Consolas"/>
          <w:color w:val="000000"/>
          <w:sz w:val="19"/>
          <w:szCs w:val="19"/>
          <w:highlight w:val="white"/>
        </w:rPr>
        <w:t>Alloc</w:t>
      </w:r>
      <w:r w:rsidR="00C64527">
        <w:rPr>
          <w:rFonts w:ascii="Consolas" w:hAnsi="Consolas" w:cs="Consolas"/>
          <w:color w:val="000000"/>
          <w:sz w:val="19"/>
          <w:szCs w:val="19"/>
          <w:highlight w:val="white"/>
        </w:rPr>
        <w:t xml:space="preserve">, </w:t>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n)</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sidR="00C64527">
        <w:rPr>
          <w:rFonts w:ascii="Consolas" w:hAnsi="Consolas" w:cs="Consolas"/>
          <w:color w:val="000000"/>
          <w:sz w:val="19"/>
          <w:szCs w:val="19"/>
          <w:highlight w:val="white"/>
        </w:rPr>
        <w:tab/>
      </w:r>
      <w:r>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a = 0;</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sidR="00C64527">
        <w:rPr>
          <w:rFonts w:ascii="Consolas" w:hAnsi="Consolas" w:cs="Consolas"/>
          <w:color w:val="000000"/>
          <w:sz w:val="19"/>
          <w:szCs w:val="19"/>
          <w:highlight w:val="white"/>
        </w:rPr>
        <w:tab/>
      </w:r>
      <w:r w:rsidR="00C64527">
        <w:rPr>
          <w:rFonts w:ascii="Consolas" w:hAnsi="Consolas" w:cs="Consolas"/>
          <w:color w:val="0000FF"/>
          <w:sz w:val="19"/>
          <w:szCs w:val="19"/>
          <w:highlight w:val="white"/>
        </w:rPr>
        <w:t>int</w:t>
      </w:r>
      <w:r w:rsidR="00C64527">
        <w:rPr>
          <w:rFonts w:ascii="Consolas" w:hAnsi="Consolas" w:cs="Consolas"/>
          <w:color w:val="000000"/>
          <w:sz w:val="19"/>
          <w:szCs w:val="19"/>
          <w:highlight w:val="white"/>
        </w:rPr>
        <w:t xml:space="preserve"> b = 1;</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(n-- &gt; 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yield</w:t>
      </w:r>
      <w:r>
        <w:rPr>
          <w:rFonts w:ascii="Consolas" w:hAnsi="Consolas" w:cs="Consolas"/>
          <w:color w:val="000000"/>
          <w:sz w:val="19"/>
          <w:szCs w:val="19"/>
          <w:highlight w:val="white"/>
        </w:rPr>
        <w:t xml:space="preserve"> a;</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next = 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b;</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next;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p>
    <w:p w:rsidR="00853949" w:rsidRDefault="00853949" w:rsidP="00C64527">
      <w:pP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00FF"/>
          <w:sz w:val="19"/>
          <w:szCs w:val="19"/>
          <w:highlight w:val="white"/>
        </w:rPr>
        <w:t xml:space="preserve">extern </w:t>
      </w:r>
      <w:r>
        <w:rPr>
          <w:rFonts w:ascii="Consolas" w:hAnsi="Consolas" w:cs="Consolas"/>
          <w:color w:val="000000"/>
          <w:sz w:val="19"/>
          <w:szCs w:val="19"/>
          <w:highlight w:val="white"/>
        </w:rPr>
        <w:t>MyAlloc g_MyAlloc;</w:t>
      </w:r>
    </w:p>
    <w:p w:rsidR="00853949" w:rsidRDefault="00853949" w:rsidP="00C64527">
      <w:pPr>
        <w:autoSpaceDE w:val="0"/>
        <w:autoSpaceDN w:val="0"/>
        <w:adjustRightInd w:val="0"/>
        <w:spacing w:after="0" w:line="240" w:lineRule="auto"/>
        <w:ind w:left="720"/>
        <w:rPr>
          <w:rFonts w:ascii="Consolas" w:hAnsi="Consolas" w:cs="Consolas"/>
          <w:color w:val="000000"/>
          <w:sz w:val="19"/>
          <w:szCs w:val="19"/>
          <w:highlight w:val="white"/>
        </w:rPr>
      </w:pP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v : fib(allocator_tag, g_MyAlloc, 35)) {</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std::cout &lt;&lt; v &lt;&lt; std::endl;</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 &gt; 10)</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64527" w:rsidRDefault="00C64527" w:rsidP="00C6452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04424" w:rsidRPr="0076470F" w:rsidRDefault="00C64527" w:rsidP="00CC1AFC">
      <w:pPr>
        <w:ind w:left="720"/>
      </w:pPr>
      <w:r>
        <w:rPr>
          <w:rFonts w:ascii="Consolas" w:hAnsi="Consolas" w:cs="Consolas"/>
          <w:color w:val="000000"/>
          <w:sz w:val="19"/>
          <w:szCs w:val="19"/>
          <w:highlight w:val="white"/>
        </w:rPr>
        <w:t>}</w:t>
      </w:r>
    </w:p>
    <w:p w:rsidR="007E0860" w:rsidRDefault="007E0860" w:rsidP="007E0860">
      <w:pPr>
        <w:pStyle w:val="Heading1"/>
      </w:pPr>
      <w:bookmarkStart w:id="44" w:name="_Toc416457537"/>
      <w:r>
        <w:lastRenderedPageBreak/>
        <w:t>Proposed Standard Wording</w:t>
      </w:r>
      <w:bookmarkEnd w:id="44"/>
    </w:p>
    <w:p w:rsidR="007E0860" w:rsidRPr="007E0860" w:rsidRDefault="00B816EB" w:rsidP="007E0860">
      <w:r>
        <w:t>Wording is provided in a separate document N4403</w:t>
      </w:r>
      <w:r w:rsidR="007E0860">
        <w:t xml:space="preserve">. </w:t>
      </w:r>
    </w:p>
    <w:p w:rsidR="00662910" w:rsidRDefault="00662910" w:rsidP="00D92AC9">
      <w:pPr>
        <w:pStyle w:val="Heading1"/>
      </w:pPr>
      <w:bookmarkStart w:id="45" w:name="_Toc416457538"/>
      <w:r>
        <w:t>Acknowledgments</w:t>
      </w:r>
      <w:bookmarkEnd w:id="45"/>
    </w:p>
    <w:p w:rsidR="007B3D5E" w:rsidRPr="007B3D5E" w:rsidRDefault="007B3D5E" w:rsidP="007B3D5E">
      <w:r>
        <w:t xml:space="preserve">Great thanks to </w:t>
      </w:r>
      <w:r w:rsidR="00E24C22">
        <w:t xml:space="preserve">Artur Laksberg, </w:t>
      </w:r>
      <w:r w:rsidR="0001290C" w:rsidRPr="0001290C">
        <w:t>Chandler Carruth</w:t>
      </w:r>
      <w:r w:rsidR="0001290C">
        <w:t xml:space="preserve">, </w:t>
      </w:r>
      <w:r>
        <w:t>Gabriel Dos Reis, Deon Brew</w:t>
      </w:r>
      <w:r w:rsidR="00516B2B">
        <w:t>i</w:t>
      </w:r>
      <w:r>
        <w:t>s, James McNellis, Stephan T</w:t>
      </w:r>
      <w:r w:rsidR="00A50131">
        <w:t>.</w:t>
      </w:r>
      <w:r>
        <w:t xml:space="preserve"> Lavavej, Herb Sutter, </w:t>
      </w:r>
      <w:r w:rsidR="0001290C">
        <w:t xml:space="preserve">Pablo Halpern, </w:t>
      </w:r>
      <w:r w:rsidRPr="007B3D5E">
        <w:t>Robert Schumacher</w:t>
      </w:r>
      <w:r w:rsidR="00DE3883">
        <w:t xml:space="preserve">, </w:t>
      </w:r>
      <w:r w:rsidR="0001290C" w:rsidRPr="0001290C">
        <w:t>Michael Wong</w:t>
      </w:r>
      <w:r w:rsidR="0001290C">
        <w:t xml:space="preserve">, </w:t>
      </w:r>
      <w:r w:rsidR="00DE3883" w:rsidRPr="00DE3883">
        <w:t>Niklas Gustafsson</w:t>
      </w:r>
      <w:r w:rsidR="005B1D36">
        <w:t xml:space="preserve">, </w:t>
      </w:r>
      <w:r w:rsidR="00AA675B" w:rsidRPr="00AA675B">
        <w:t>Nick Maliwacki</w:t>
      </w:r>
      <w:r w:rsidR="00AA675B">
        <w:t>, Vladimir Petter,</w:t>
      </w:r>
      <w:r w:rsidR="001D24D2" w:rsidRPr="001D24D2">
        <w:t xml:space="preserve"> </w:t>
      </w:r>
      <w:r w:rsidR="00A171EB">
        <w:t xml:space="preserve">Shahms King, </w:t>
      </w:r>
      <w:r w:rsidR="001D24D2" w:rsidRPr="001D24D2">
        <w:t>Slava Kuznetsov</w:t>
      </w:r>
      <w:r w:rsidR="001D24D2">
        <w:t>,</w:t>
      </w:r>
      <w:r w:rsidR="00AA675B">
        <w:t xml:space="preserve"> </w:t>
      </w:r>
      <w:r w:rsidR="00A171EB">
        <w:t xml:space="preserve">Tongari J, </w:t>
      </w:r>
      <w:r w:rsidR="005B1D36">
        <w:t xml:space="preserve">Oliver Kowalke, </w:t>
      </w:r>
      <w:r w:rsidR="0001290C" w:rsidRPr="0001290C">
        <w:t>Lawrence Crowl</w:t>
      </w:r>
      <w:r w:rsidR="0001290C">
        <w:t xml:space="preserve">, </w:t>
      </w:r>
      <w:r w:rsidR="005B1D36" w:rsidRPr="005B1D36">
        <w:t>Nat Goodspeed</w:t>
      </w:r>
      <w:r w:rsidR="005B1D36">
        <w:t>, Christopher Kohlhoff</w:t>
      </w:r>
      <w:r w:rsidR="00DE3883">
        <w:t xml:space="preserve"> for your review and comments and Herb, Artur, Deon and Niklas for trailblazing</w:t>
      </w:r>
      <w:r w:rsidR="005B1D36">
        <w:t>,</w:t>
      </w:r>
      <w:r w:rsidR="00DE3883">
        <w:t xml:space="preserve"> </w:t>
      </w:r>
      <w:r w:rsidR="00A50131">
        <w:t xml:space="preserve">proposing and </w:t>
      </w:r>
      <w:r w:rsidR="00DE3883">
        <w:t xml:space="preserve">implementing </w:t>
      </w:r>
      <w:r w:rsidR="005B1D36">
        <w:t xml:space="preserve">resumable functions v1. </w:t>
      </w:r>
    </w:p>
    <w:p w:rsidR="007A4CF0" w:rsidRDefault="00D92AC9" w:rsidP="00AE13C7">
      <w:pPr>
        <w:pStyle w:val="Heading1"/>
      </w:pPr>
      <w:bookmarkStart w:id="46" w:name="_Toc416457539"/>
      <w:r>
        <w:t>References</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7200"/>
      </w:tblGrid>
      <w:tr w:rsidR="00AE13C7" w:rsidRPr="00AE13C7" w:rsidTr="002C6F4A">
        <w:tc>
          <w:tcPr>
            <w:tcW w:w="2160" w:type="dxa"/>
          </w:tcPr>
          <w:p w:rsidR="00AE13C7" w:rsidRPr="00AE13C7" w:rsidRDefault="00AE13C7" w:rsidP="00AE13C7">
            <w:pPr>
              <w:jc w:val="right"/>
            </w:pPr>
            <w:r w:rsidRPr="00AE13C7">
              <w:t>[N3936]</w:t>
            </w:r>
          </w:p>
        </w:tc>
        <w:tc>
          <w:tcPr>
            <w:tcW w:w="7200" w:type="dxa"/>
          </w:tcPr>
          <w:p w:rsidR="00AE13C7" w:rsidRPr="00AE13C7" w:rsidRDefault="00530371" w:rsidP="00AE13C7">
            <w:hyperlink r:id="rId10" w:history="1">
              <w:r w:rsidR="00AE13C7" w:rsidRPr="00AE13C7">
                <w:rPr>
                  <w:rStyle w:val="Hyperlink"/>
                </w:rPr>
                <w:t>Working Draft, Standard for Programming Language C++</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[Revisiting Coroutines]</w:t>
            </w:r>
          </w:p>
        </w:tc>
        <w:tc>
          <w:tcPr>
            <w:tcW w:w="7200" w:type="dxa"/>
          </w:tcPr>
          <w:p w:rsidR="00AE13C7" w:rsidRPr="00AE13C7" w:rsidRDefault="00530371" w:rsidP="00AE13C7">
            <w:hyperlink r:id="rId11" w:history="1">
              <w:r w:rsidR="00AE13C7" w:rsidRPr="00AE13C7">
                <w:rPr>
                  <w:rStyle w:val="Hyperlink"/>
                  <w:rFonts w:cs="SFRM0900"/>
                </w:rPr>
                <w:t>Moura, Ana Lúcia De and Ierusalimschy, Roberto. "Revisiting coroutines". ACM Trans. Program. Lang. Syst., Volume 31 Issue 2, February 2009, Article No. 6</w:t>
              </w:r>
            </w:hyperlink>
          </w:p>
        </w:tc>
      </w:tr>
      <w:tr w:rsidR="00AE13C7" w:rsidRPr="00AE13C7" w:rsidTr="002C6F4A">
        <w:tc>
          <w:tcPr>
            <w:tcW w:w="2160" w:type="dxa"/>
          </w:tcPr>
          <w:p w:rsidR="00AE13C7" w:rsidRPr="00AE13C7" w:rsidRDefault="00AE13C7" w:rsidP="00AE13C7">
            <w:pPr>
              <w:jc w:val="right"/>
            </w:pPr>
            <w:r w:rsidRPr="00AE13C7">
              <w:t>[N3328]</w:t>
            </w:r>
          </w:p>
        </w:tc>
        <w:tc>
          <w:tcPr>
            <w:tcW w:w="7200" w:type="dxa"/>
          </w:tcPr>
          <w:p w:rsidR="00AE13C7" w:rsidRPr="00AE13C7" w:rsidRDefault="00530371" w:rsidP="00AE13C7">
            <w:hyperlink r:id="rId12" w:history="1">
              <w:r w:rsidR="00AE13C7" w:rsidRPr="00AE13C7">
                <w:rPr>
                  <w:rStyle w:val="Hyperlink"/>
                  <w:rFonts w:cs="SFRM0900"/>
                </w:rPr>
                <w:t>Resumable Functions</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[N3977]</w:t>
            </w:r>
          </w:p>
        </w:tc>
        <w:tc>
          <w:tcPr>
            <w:tcW w:w="7200" w:type="dxa"/>
          </w:tcPr>
          <w:p w:rsidR="00AE13C7" w:rsidRPr="00AE13C7" w:rsidRDefault="00530371" w:rsidP="00AE13C7">
            <w:hyperlink r:id="rId13" w:history="1">
              <w:r w:rsidR="00AE13C7" w:rsidRPr="00AE13C7">
                <w:rPr>
                  <w:rStyle w:val="Hyperlink"/>
                  <w:rFonts w:cs="SFRM0900"/>
                </w:rPr>
                <w:t>Resumable Functions: wording</w:t>
              </w:r>
            </w:hyperlink>
            <w:r w:rsidR="00AE13C7" w:rsidRPr="00AE13C7">
              <w:t xml:space="preserve"> </w:t>
            </w:r>
          </w:p>
        </w:tc>
      </w:tr>
      <w:tr w:rsidR="00AE13C7" w:rsidRPr="00AE13C7" w:rsidTr="002C6F4A">
        <w:tc>
          <w:tcPr>
            <w:tcW w:w="2160" w:type="dxa"/>
          </w:tcPr>
          <w:p w:rsidR="00AE13C7" w:rsidRPr="00AE13C7" w:rsidRDefault="00AE13C7" w:rsidP="00AE13C7">
            <w:pPr>
              <w:jc w:val="right"/>
            </w:pPr>
            <w:r w:rsidRPr="00AE13C7">
              <w:t>[N3985]</w:t>
            </w:r>
          </w:p>
        </w:tc>
        <w:tc>
          <w:tcPr>
            <w:tcW w:w="7200" w:type="dxa"/>
          </w:tcPr>
          <w:p w:rsidR="00AE13C7" w:rsidRPr="00AE13C7" w:rsidRDefault="00530371" w:rsidP="00AE13C7">
            <w:hyperlink r:id="rId14" w:history="1">
              <w:r w:rsidR="00AE13C7" w:rsidRPr="00AE13C7">
                <w:rPr>
                  <w:rStyle w:val="Hyperlink"/>
                  <w:rFonts w:cs="SFRM0900"/>
                </w:rPr>
                <w:t>A proposal to add coroutines to the C++ standard library (Revision 1)</w:t>
              </w:r>
            </w:hyperlink>
          </w:p>
        </w:tc>
      </w:tr>
      <w:tr w:rsidR="00AE13C7" w:rsidRPr="00AE13C7" w:rsidTr="002C6F4A">
        <w:tc>
          <w:tcPr>
            <w:tcW w:w="2160" w:type="dxa"/>
          </w:tcPr>
          <w:p w:rsidR="00AE13C7" w:rsidRPr="00AE13C7" w:rsidRDefault="00AE13C7" w:rsidP="00AE13C7">
            <w:pPr>
              <w:jc w:val="right"/>
            </w:pPr>
            <w:r w:rsidRPr="00AE13C7">
              <w:t>[Boost.Context]</w:t>
            </w:r>
          </w:p>
        </w:tc>
        <w:tc>
          <w:tcPr>
            <w:tcW w:w="7200" w:type="dxa"/>
          </w:tcPr>
          <w:p w:rsidR="00AE13C7" w:rsidRPr="00AE13C7" w:rsidRDefault="00530371" w:rsidP="00AE13C7">
            <w:hyperlink r:id="rId15" w:history="1">
              <w:r w:rsidR="00AE13C7" w:rsidRPr="00AE13C7">
                <w:rPr>
                  <w:rStyle w:val="Hyperlink"/>
                </w:rPr>
                <w:t>Boost.Context Overview</w:t>
              </w:r>
            </w:hyperlink>
            <w:r w:rsidR="00AE13C7" w:rsidRPr="00AE13C7">
              <w:t xml:space="preserve"> </w:t>
            </w:r>
          </w:p>
          <w:p w:rsidR="00AE13C7" w:rsidRPr="00AE13C7" w:rsidRDefault="00AE13C7" w:rsidP="00AE13C7"/>
        </w:tc>
      </w:tr>
      <w:tr w:rsidR="00AE13C7" w:rsidRPr="00AE13C7" w:rsidTr="002C6F4A">
        <w:tc>
          <w:tcPr>
            <w:tcW w:w="2160" w:type="dxa"/>
          </w:tcPr>
          <w:p w:rsidR="00AE13C7" w:rsidRPr="00AE13C7" w:rsidRDefault="00AE13C7" w:rsidP="00AE13C7">
            <w:pPr>
              <w:jc w:val="right"/>
            </w:pPr>
            <w:r w:rsidRPr="00AE13C7">
              <w:t xml:space="preserve">[Boost.Coroutine] </w:t>
            </w:r>
          </w:p>
        </w:tc>
        <w:tc>
          <w:tcPr>
            <w:tcW w:w="7200" w:type="dxa"/>
          </w:tcPr>
          <w:p w:rsidR="00AE13C7" w:rsidRPr="00AE13C7" w:rsidRDefault="00530371" w:rsidP="00AE13C7">
            <w:hyperlink r:id="rId16" w:history="1">
              <w:r w:rsidR="00AE13C7" w:rsidRPr="00AE13C7">
                <w:rPr>
                  <w:rStyle w:val="Hyperlink"/>
                </w:rPr>
                <w:t>Boost.Coroutine Overview</w:t>
              </w:r>
            </w:hyperlink>
          </w:p>
        </w:tc>
      </w:tr>
      <w:tr w:rsidR="00AE13C7" w:rsidRPr="00AE13C7" w:rsidTr="002C6F4A">
        <w:tc>
          <w:tcPr>
            <w:tcW w:w="2160" w:type="dxa"/>
          </w:tcPr>
          <w:p w:rsidR="00AE13C7" w:rsidRPr="00AE13C7" w:rsidRDefault="00AE13C7" w:rsidP="00AE13C7">
            <w:pPr>
              <w:jc w:val="right"/>
            </w:pPr>
            <w:r w:rsidRPr="00AE13C7">
              <w:t>[SplitStacks]</w:t>
            </w:r>
          </w:p>
        </w:tc>
        <w:tc>
          <w:tcPr>
            <w:tcW w:w="7200" w:type="dxa"/>
          </w:tcPr>
          <w:p w:rsidR="00AE13C7" w:rsidRPr="00AE13C7" w:rsidRDefault="00530371" w:rsidP="00AE13C7">
            <w:hyperlink r:id="rId17" w:history="1">
              <w:r w:rsidR="00AE13C7" w:rsidRPr="00AE13C7">
                <w:rPr>
                  <w:rStyle w:val="Hyperlink"/>
                  <w:rFonts w:cs="SFRM0900"/>
                </w:rPr>
                <w:t>Split Stacks in GCC</w:t>
              </w:r>
            </w:hyperlink>
          </w:p>
        </w:tc>
      </w:tr>
      <w:tr w:rsidR="00AE13C7" w:rsidRPr="00AE13C7" w:rsidTr="002C6F4A">
        <w:tc>
          <w:tcPr>
            <w:tcW w:w="2160" w:type="dxa"/>
          </w:tcPr>
          <w:p w:rsidR="00AE13C7" w:rsidRPr="00AE13C7" w:rsidRDefault="00AE13C7" w:rsidP="00AE13C7">
            <w:pPr>
              <w:jc w:val="right"/>
            </w:pPr>
            <w:r w:rsidRPr="00AE13C7">
              <w:t>[JSF]</w:t>
            </w:r>
          </w:p>
        </w:tc>
        <w:tc>
          <w:tcPr>
            <w:tcW w:w="7200" w:type="dxa"/>
          </w:tcPr>
          <w:p w:rsidR="00AE13C7" w:rsidRPr="00AE13C7" w:rsidRDefault="00530371" w:rsidP="00AE13C7">
            <w:hyperlink r:id="rId18" w:history="1">
              <w:r w:rsidR="00AE13C7" w:rsidRPr="00AE13C7">
                <w:rPr>
                  <w:rStyle w:val="Hyperlink"/>
                  <w:rFonts w:cs="SFRM0900"/>
                </w:rPr>
                <w:t>Join Strike Fighter C++ Coding Standards</w:t>
              </w:r>
            </w:hyperlink>
          </w:p>
        </w:tc>
      </w:tr>
      <w:tr w:rsidR="00AE13C7" w:rsidRPr="00AE13C7" w:rsidTr="002C6F4A">
        <w:tc>
          <w:tcPr>
            <w:tcW w:w="2160" w:type="dxa"/>
          </w:tcPr>
          <w:p w:rsidR="00AE13C7" w:rsidRPr="00AE13C7" w:rsidRDefault="00AE13C7" w:rsidP="00AE13C7">
            <w:pPr>
              <w:jc w:val="right"/>
            </w:pPr>
            <w:r w:rsidRPr="00AE13C7">
              <w:t>[GoLang]</w:t>
            </w:r>
          </w:p>
        </w:tc>
        <w:tc>
          <w:tcPr>
            <w:tcW w:w="7200" w:type="dxa"/>
          </w:tcPr>
          <w:p w:rsidR="00AE13C7" w:rsidRPr="00AE13C7" w:rsidRDefault="00530371" w:rsidP="00AE13C7">
            <w:hyperlink r:id="rId19" w:history="1">
              <w:r w:rsidR="00AE13C7" w:rsidRPr="00AE13C7">
                <w:rPr>
                  <w:rStyle w:val="Hyperlink"/>
                  <w:rFonts w:cs="SFRM0900"/>
                </w:rPr>
                <w:t>http://golang.org/doc/</w:t>
              </w:r>
            </w:hyperlink>
          </w:p>
        </w:tc>
      </w:tr>
      <w:tr w:rsidR="00AE13C7" w:rsidRPr="00AE13C7" w:rsidTr="002C6F4A">
        <w:tc>
          <w:tcPr>
            <w:tcW w:w="2160" w:type="dxa"/>
          </w:tcPr>
          <w:p w:rsidR="00AE13C7" w:rsidRPr="00AE13C7" w:rsidRDefault="00AE13C7" w:rsidP="00AE13C7">
            <w:pPr>
              <w:jc w:val="right"/>
            </w:pPr>
            <w:r w:rsidRPr="00AE13C7">
              <w:t>[N3872]</w:t>
            </w:r>
          </w:p>
        </w:tc>
        <w:tc>
          <w:tcPr>
            <w:tcW w:w="7200" w:type="dxa"/>
          </w:tcPr>
          <w:p w:rsidR="00AE13C7" w:rsidRDefault="00AE13C7" w:rsidP="00AE13C7">
            <w:pPr>
              <w:rPr>
                <w:rStyle w:val="Hyperlink"/>
                <w:rFonts w:cs="SFRM0900"/>
              </w:rPr>
            </w:pPr>
            <w:r w:rsidRPr="00AE13C7">
              <w:t xml:space="preserve">  </w:t>
            </w:r>
            <w:hyperlink r:id="rId20" w:history="1">
              <w:r w:rsidRPr="00AE13C7">
                <w:rPr>
                  <w:rStyle w:val="Hyperlink"/>
                  <w:rFonts w:cs="SFRM0900"/>
                </w:rPr>
                <w:t>A Primer on Scheduling Fork-Join Parallelism with Work Stealing</w:t>
              </w:r>
            </w:hyperlink>
          </w:p>
          <w:p w:rsidR="001602F9" w:rsidRDefault="001602F9" w:rsidP="00AE13C7">
            <w:pPr>
              <w:rPr>
                <w:rStyle w:val="Hyperlink"/>
                <w:rFonts w:cs="SFRM0900"/>
              </w:rPr>
            </w:pPr>
          </w:p>
          <w:p w:rsidR="001602F9" w:rsidRPr="00AE13C7" w:rsidRDefault="001602F9" w:rsidP="00AE13C7"/>
        </w:tc>
      </w:tr>
      <w:tr w:rsidR="00015C7C" w:rsidRPr="00AE13C7" w:rsidTr="002C6F4A">
        <w:tc>
          <w:tcPr>
            <w:tcW w:w="2160" w:type="dxa"/>
          </w:tcPr>
          <w:p w:rsidR="00015C7C" w:rsidRPr="00AE13C7" w:rsidRDefault="00015C7C" w:rsidP="00AE13C7">
            <w:pPr>
              <w:jc w:val="right"/>
            </w:pPr>
            <w:r>
              <w:t>[Rx]</w:t>
            </w:r>
          </w:p>
        </w:tc>
        <w:tc>
          <w:tcPr>
            <w:tcW w:w="7200" w:type="dxa"/>
          </w:tcPr>
          <w:p w:rsidR="00015C7C" w:rsidRPr="00AE13C7" w:rsidRDefault="00530371" w:rsidP="00AE13C7">
            <w:hyperlink r:id="rId21" w:history="1">
              <w:r w:rsidR="00015C7C" w:rsidRPr="00E46C7E">
                <w:rPr>
                  <w:rStyle w:val="Hyperlink"/>
                </w:rPr>
                <w:t>http://rx.codeplex.com/</w:t>
              </w:r>
            </w:hyperlink>
          </w:p>
        </w:tc>
      </w:tr>
      <w:tr w:rsidR="00015C7C" w:rsidRPr="00AE13C7" w:rsidTr="002C6F4A">
        <w:tc>
          <w:tcPr>
            <w:tcW w:w="2160" w:type="dxa"/>
          </w:tcPr>
          <w:p w:rsidR="00015C7C" w:rsidRDefault="00015C7C" w:rsidP="00CC4830">
            <w:pPr>
              <w:jc w:val="right"/>
            </w:pPr>
            <w:r>
              <w:t>[ReactiveX]</w:t>
            </w:r>
          </w:p>
        </w:tc>
        <w:tc>
          <w:tcPr>
            <w:tcW w:w="7200" w:type="dxa"/>
          </w:tcPr>
          <w:p w:rsidR="00015C7C" w:rsidRPr="00015C7C" w:rsidRDefault="00530371" w:rsidP="00AE13C7">
            <w:hyperlink r:id="rId22" w:history="1">
              <w:r w:rsidR="00015C7C" w:rsidRPr="00E46C7E">
                <w:rPr>
                  <w:rStyle w:val="Hyperlink"/>
                </w:rPr>
                <w:t>http://reactivex.io/</w:t>
              </w:r>
            </w:hyperlink>
          </w:p>
        </w:tc>
      </w:tr>
      <w:tr w:rsidR="00015C7C" w:rsidRPr="00AE13C7" w:rsidTr="002C6F4A">
        <w:tc>
          <w:tcPr>
            <w:tcW w:w="2160" w:type="dxa"/>
          </w:tcPr>
          <w:p w:rsidR="00015C7C" w:rsidRDefault="00015C7C" w:rsidP="00AE13C7">
            <w:pPr>
              <w:jc w:val="right"/>
            </w:pPr>
            <w:r>
              <w:t>[</w:t>
            </w:r>
            <w:r w:rsidR="00772A6D">
              <w:t>RxAt</w:t>
            </w:r>
            <w:r>
              <w:t>Netflix]</w:t>
            </w:r>
          </w:p>
        </w:tc>
        <w:tc>
          <w:tcPr>
            <w:tcW w:w="7200" w:type="dxa"/>
          </w:tcPr>
          <w:p w:rsidR="00015C7C" w:rsidRDefault="00530371" w:rsidP="00AE13C7">
            <w:hyperlink r:id="rId23" w:history="1">
              <w:r w:rsidR="00772A6D" w:rsidRPr="00E46C7E">
                <w:rPr>
                  <w:rStyle w:val="Hyperlink"/>
                </w:rPr>
                <w:t>http://techblog.netflix.com/2013/01/reactive-programming-at-netflix.html</w:t>
              </w:r>
            </w:hyperlink>
          </w:p>
        </w:tc>
      </w:tr>
      <w:tr w:rsidR="00015C7C" w:rsidRPr="00AE13C7" w:rsidTr="002C6F4A">
        <w:tc>
          <w:tcPr>
            <w:tcW w:w="2160" w:type="dxa"/>
          </w:tcPr>
          <w:p w:rsidR="00015C7C" w:rsidRPr="00CC4830" w:rsidRDefault="00015C7C" w:rsidP="00AE13C7">
            <w:pPr>
              <w:jc w:val="right"/>
            </w:pPr>
            <w:r>
              <w:t>[FRP]</w:t>
            </w:r>
          </w:p>
        </w:tc>
        <w:tc>
          <w:tcPr>
            <w:tcW w:w="7200" w:type="dxa"/>
          </w:tcPr>
          <w:p w:rsidR="00015C7C" w:rsidRDefault="00530371" w:rsidP="00AE13C7">
            <w:hyperlink r:id="rId24" w:history="1">
              <w:r w:rsidR="00015C7C" w:rsidRPr="00E46C7E">
                <w:rPr>
                  <w:rStyle w:val="Hyperlink"/>
                </w:rPr>
                <w:t>http://en.wikipedia.org/wiki/Functional_reactive_programming</w:t>
              </w:r>
            </w:hyperlink>
          </w:p>
        </w:tc>
      </w:tr>
      <w:tr w:rsidR="00015C7C" w:rsidRPr="00AE13C7" w:rsidTr="002C6F4A">
        <w:tc>
          <w:tcPr>
            <w:tcW w:w="2160" w:type="dxa"/>
          </w:tcPr>
          <w:p w:rsidR="00015C7C" w:rsidRDefault="00015C7C" w:rsidP="00AE13C7">
            <w:pPr>
              <w:jc w:val="right"/>
            </w:pPr>
          </w:p>
        </w:tc>
        <w:tc>
          <w:tcPr>
            <w:tcW w:w="7200" w:type="dxa"/>
          </w:tcPr>
          <w:p w:rsidR="00015C7C" w:rsidRDefault="00015C7C" w:rsidP="00AE13C7"/>
        </w:tc>
      </w:tr>
      <w:tr w:rsidR="006E7F35" w:rsidRPr="00AE13C7" w:rsidTr="002C6F4A">
        <w:tc>
          <w:tcPr>
            <w:tcW w:w="2160" w:type="dxa"/>
          </w:tcPr>
          <w:p w:rsidR="006E7F35" w:rsidRDefault="006E7F35" w:rsidP="00AE13C7">
            <w:pPr>
              <w:jc w:val="right"/>
            </w:pPr>
            <w:r>
              <w:t>[PythonGenExprs]</w:t>
            </w:r>
          </w:p>
        </w:tc>
        <w:tc>
          <w:tcPr>
            <w:tcW w:w="7200" w:type="dxa"/>
          </w:tcPr>
          <w:p w:rsidR="006E7F35" w:rsidRDefault="00530371" w:rsidP="00AE13C7">
            <w:hyperlink r:id="rId25" w:history="1">
              <w:r w:rsidR="006E7F35" w:rsidRPr="00E46C7E">
                <w:rPr>
                  <w:rStyle w:val="Hyperlink"/>
                </w:rPr>
                <w:t>http://legacy.python.org/dev/peps/pep-0289/</w:t>
              </w:r>
            </w:hyperlink>
          </w:p>
        </w:tc>
      </w:tr>
      <w:tr w:rsidR="006E7F35" w:rsidRPr="00AE13C7" w:rsidTr="002C6F4A">
        <w:tc>
          <w:tcPr>
            <w:tcW w:w="2160" w:type="dxa"/>
          </w:tcPr>
          <w:p w:rsidR="006E7F35" w:rsidRDefault="004B6736" w:rsidP="00AE13C7">
            <w:pPr>
              <w:jc w:val="right"/>
            </w:pPr>
            <w:r>
              <w:t>[BoostRangeAdapter]</w:t>
            </w:r>
          </w:p>
        </w:tc>
        <w:tc>
          <w:tcPr>
            <w:tcW w:w="7200" w:type="dxa"/>
          </w:tcPr>
          <w:p w:rsidR="006E7F35" w:rsidRDefault="00530371" w:rsidP="00AE13C7">
            <w:hyperlink r:id="rId26" w:history="1">
              <w:r w:rsidR="004B6736" w:rsidRPr="00E46C7E">
                <w:rPr>
                  <w:rStyle w:val="Hyperlink"/>
                </w:rPr>
                <w:t>http://www.boost.org/doc/libs/1_49_0/libs/range/doc/html/range/reference/adaptors/introduction.html</w:t>
              </w:r>
            </w:hyperlink>
          </w:p>
          <w:p w:rsidR="004B6736" w:rsidRDefault="004B6736" w:rsidP="00AE13C7"/>
        </w:tc>
      </w:tr>
    </w:tbl>
    <w:p w:rsidR="000B46AC" w:rsidRDefault="000B46AC" w:rsidP="000B46AC">
      <w:pPr>
        <w:rPr>
          <w:rFonts w:asciiTheme="majorHAnsi" w:eastAsiaTheme="majorEastAsia" w:hAnsiTheme="majorHAnsi" w:cstheme="majorBidi"/>
          <w:color w:val="2E74B5" w:themeColor="accent1" w:themeShade="BF"/>
          <w:sz w:val="32"/>
          <w:szCs w:val="32"/>
        </w:rPr>
      </w:pPr>
      <w:r>
        <w:br w:type="page"/>
      </w:r>
    </w:p>
    <w:p w:rsidR="00BE19B3" w:rsidRDefault="00BE19B3" w:rsidP="00BE19B3">
      <w:pPr>
        <w:pStyle w:val="Heading1"/>
      </w:pPr>
      <w:bookmarkStart w:id="47" w:name="_Toc416457540"/>
      <w:r>
        <w:lastRenderedPageBreak/>
        <w:t>Appendix A: An example of generator coroutine implementation</w:t>
      </w:r>
      <w:bookmarkEnd w:id="47"/>
    </w:p>
    <w:p w:rsidR="00720747" w:rsidRDefault="00720747" w:rsidP="007837BC">
      <w:pPr>
        <w:autoSpaceDE w:val="0"/>
        <w:autoSpaceDN w:val="0"/>
        <w:adjustRightInd w:val="0"/>
        <w:spacing w:after="0" w:line="240" w:lineRule="auto"/>
        <w:rPr>
          <w:rFonts w:ascii="Consolas" w:hAnsi="Consolas" w:cs="Consolas"/>
          <w:color w:val="008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720747" w:rsidRDefault="00720747" w:rsidP="007207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&lt;iterator&gt;</w:t>
      </w:r>
    </w:p>
    <w:p w:rsidR="00DF6C88" w:rsidRDefault="00DF6C88"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generator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4343"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promise_type</w:t>
      </w:r>
      <w:r>
        <w:rPr>
          <w:rFonts w:ascii="Consolas" w:hAnsi="Consolas" w:cs="Consolas"/>
          <w:color w:val="000000"/>
          <w:sz w:val="19"/>
          <w:szCs w:val="19"/>
          <w:highlight w:val="white"/>
        </w:rPr>
        <w:t xml:space="preserve"> </w:t>
      </w:r>
    </w:p>
    <w:p w:rsidR="007837BC" w:rsidRDefault="00AE434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 * _CurrentValue;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promise_type&amp; get_return_object()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bool</w:t>
      </w:r>
      <w:r w:rsidR="007837BC">
        <w:rPr>
          <w:rFonts w:ascii="Consolas" w:hAnsi="Consolas" w:cs="Consolas"/>
          <w:color w:val="000000"/>
          <w:sz w:val="19"/>
          <w:szCs w:val="19"/>
          <w:highlight w:val="white"/>
        </w:rPr>
        <w:t xml:space="preserve"> initial_suspend()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Pr>
          <w:rFonts w:ascii="Consolas" w:hAnsi="Consolas" w:cs="Consolas"/>
          <w:color w:val="0000FF"/>
          <w:sz w:val="19"/>
          <w:szCs w:val="19"/>
          <w:highlight w:val="white"/>
        </w:rPr>
        <w:t xml:space="preserve"> true</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20747">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final_suspend()</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sidR="007837BC">
        <w:rPr>
          <w:rFonts w:ascii="Consolas" w:hAnsi="Consolas" w:cs="Consolas"/>
          <w:color w:val="000000"/>
          <w:sz w:val="19"/>
          <w:szCs w:val="19"/>
          <w:highlight w:val="white"/>
        </w:rPr>
        <w:t xml:space="preserve"> yield_value(_Ty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&amp; 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_CurrentValue = addressof(_Value);</w:t>
      </w:r>
      <w:r w:rsidR="00720747">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sidR="007D1A90">
        <w:rPr>
          <w:rFonts w:ascii="Consolas" w:hAnsi="Consolas" w:cs="Consolas"/>
          <w:color w:val="000000"/>
          <w:sz w:val="19"/>
          <w:szCs w:val="19"/>
          <w:highlight w:val="white"/>
        </w:rPr>
        <w:t xml:space="preserve"> </w:t>
      </w:r>
      <w:r w:rsidR="007D1A90">
        <w:rPr>
          <w:rFonts w:ascii="Consolas" w:hAnsi="Consolas" w:cs="Consolas"/>
          <w:color w:val="008000"/>
          <w:sz w:val="19"/>
          <w:szCs w:val="19"/>
          <w:highlight w:val="white"/>
        </w:rPr>
        <w:t>// struct generator::promise_type</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struct</w:t>
      </w:r>
      <w:r w:rsidR="007837BC">
        <w:rPr>
          <w:rFonts w:ascii="Consolas" w:hAnsi="Consolas" w:cs="Consolas"/>
          <w:color w:val="000000"/>
          <w:sz w:val="19"/>
          <w:szCs w:val="19"/>
          <w:highlight w:val="white"/>
        </w:rPr>
        <w:t xml:space="preserve"> iterator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 </w:t>
      </w:r>
      <w:r>
        <w:rPr>
          <w:rFonts w:ascii="Consolas" w:hAnsi="Consolas" w:cs="Consolas"/>
          <w:color w:val="000000"/>
          <w:sz w:val="19"/>
          <w:szCs w:val="19"/>
          <w:highlight w:val="white"/>
        </w:rPr>
        <w:t>std::</w:t>
      </w:r>
      <w:r w:rsidR="007837BC">
        <w:rPr>
          <w:rFonts w:ascii="Consolas" w:hAnsi="Consolas" w:cs="Consolas"/>
          <w:color w:val="000000"/>
          <w:sz w:val="19"/>
          <w:szCs w:val="19"/>
          <w:highlight w:val="white"/>
        </w:rPr>
        <w:t>iterator&lt;input_iterator_tag, _Ty&gt;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20747">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iterator(nullptr_t): _Coro(</w:t>
      </w:r>
      <w:r>
        <w:rPr>
          <w:rFonts w:ascii="Consolas" w:hAnsi="Consolas" w:cs="Consolas"/>
          <w:color w:val="0000FF"/>
          <w:sz w:val="19"/>
          <w:szCs w:val="19"/>
          <w:highlight w:val="white"/>
        </w:rPr>
        <w:t>nullptr</w:t>
      </w:r>
      <w:r w:rsidR="00720747">
        <w:rPr>
          <w:rFonts w:ascii="Consolas" w:hAnsi="Consolas" w:cs="Consolas"/>
          <w:color w:val="000000"/>
          <w:sz w:val="19"/>
          <w:szCs w:val="19"/>
          <w:highlight w:val="white"/>
        </w:rPr>
        <w:t>) {}</w:t>
      </w:r>
    </w:p>
    <w:p w:rsidR="007837BC" w:rsidRDefault="00720747"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w:t>
      </w:r>
      <w:r w:rsidR="004777F0">
        <w:rPr>
          <w:rFonts w:ascii="Consolas" w:hAnsi="Consolas" w:cs="Consolas"/>
          <w:color w:val="000000"/>
          <w:sz w:val="19"/>
          <w:szCs w:val="19"/>
          <w:highlight w:val="white"/>
        </w:rPr>
        <w:t>resumable_handle</w:t>
      </w:r>
      <w:r w:rsidR="007837BC">
        <w:rPr>
          <w:rFonts w:ascii="Consolas" w:hAnsi="Consolas" w:cs="Consolas"/>
          <w:color w:val="000000"/>
          <w:sz w:val="19"/>
          <w:szCs w:val="19"/>
          <w:highlight w:val="white"/>
        </w:rPr>
        <w:t>&lt;promise_type&gt; 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_Coro(_CoroArg)</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2C6F4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iterator&amp;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_Coro =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iterator </w:t>
      </w:r>
      <w:r>
        <w:rPr>
          <w:rFonts w:ascii="Consolas" w:hAnsi="Consolas" w:cs="Consolas"/>
          <w:color w:val="0000FF"/>
          <w:sz w:val="19"/>
          <w:szCs w:val="19"/>
          <w:highlight w:val="white"/>
        </w:rPr>
        <w:t>operator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580C84">
        <w:rPr>
          <w:rFonts w:ascii="Consolas" w:hAnsi="Consolas" w:cs="Consolas"/>
          <w:color w:val="008000"/>
          <w:sz w:val="19"/>
          <w:szCs w:val="19"/>
          <w:highlight w:val="white"/>
        </w:rPr>
        <w:t xml:space="preserve">ban </w:t>
      </w:r>
      <w:r>
        <w:rPr>
          <w:rFonts w:ascii="Consolas" w:hAnsi="Consolas" w:cs="Consolas"/>
          <w:color w:val="008000"/>
          <w:sz w:val="19"/>
          <w:szCs w:val="19"/>
          <w:highlight w:val="white"/>
        </w:rPr>
        <w:t xml:space="preserve">postincrement </w:t>
      </w:r>
      <w:r w:rsidR="00580C84">
        <w:rPr>
          <w:rFonts w:ascii="Consolas" w:hAnsi="Consolas" w:cs="Consolas"/>
          <w:color w:val="008000"/>
          <w:sz w:val="19"/>
          <w:szCs w:val="19"/>
          <w:highlight w:val="white"/>
        </w:rPr>
        <w:t xml:space="preserve">to keep iterator lean by </w:t>
      </w:r>
      <w:r w:rsidR="00D150B4">
        <w:rPr>
          <w:rFonts w:ascii="Consolas" w:hAnsi="Consolas" w:cs="Consolas"/>
          <w:color w:val="008000"/>
          <w:sz w:val="19"/>
          <w:szCs w:val="19"/>
          <w:highlight w:val="white"/>
        </w:rPr>
        <w:br/>
      </w:r>
      <w:r w:rsidR="00580C84">
        <w:rPr>
          <w:rFonts w:ascii="Consolas" w:hAnsi="Consolas" w:cs="Consolas"/>
          <w:color w:val="008000"/>
          <w:sz w:val="19"/>
          <w:szCs w:val="19"/>
          <w:highlight w:val="white"/>
        </w:rPr>
        <w:t xml:space="preserve">                           </w:t>
      </w:r>
      <w:r w:rsidR="00D150B4">
        <w:rPr>
          <w:rFonts w:ascii="Consolas" w:hAnsi="Consolas" w:cs="Consolas"/>
          <w:color w:val="008000"/>
          <w:sz w:val="19"/>
          <w:szCs w:val="19"/>
          <w:highlight w:val="white"/>
        </w:rPr>
        <w:t xml:space="preserve">// </w:t>
      </w:r>
      <w:r w:rsidR="00580C84">
        <w:rPr>
          <w:rFonts w:ascii="Consolas" w:hAnsi="Consolas" w:cs="Consolas"/>
          <w:color w:val="008000"/>
          <w:sz w:val="19"/>
          <w:szCs w:val="19"/>
          <w:highlight w:val="white"/>
        </w:rPr>
        <w:t xml:space="preserve">avoiding </w:t>
      </w:r>
      <w:r>
        <w:rPr>
          <w:rFonts w:ascii="Consolas" w:hAnsi="Consolas" w:cs="Consolas"/>
          <w:color w:val="008000"/>
          <w:sz w:val="19"/>
          <w:szCs w:val="19"/>
          <w:highlight w:val="white"/>
        </w:rPr>
        <w:t xml:space="preserve">storing </w:t>
      </w:r>
      <w:r w:rsidR="00580C84">
        <w:rPr>
          <w:rFonts w:ascii="Consolas" w:hAnsi="Consolas" w:cs="Consolas"/>
          <w:color w:val="008000"/>
          <w:sz w:val="19"/>
          <w:szCs w:val="19"/>
          <w:highlight w:val="white"/>
        </w:rPr>
        <w:t xml:space="preserve">the current </w:t>
      </w:r>
      <w:r>
        <w:rPr>
          <w:rFonts w:ascii="Consolas" w:hAnsi="Consolas" w:cs="Consolas"/>
          <w:color w:val="008000"/>
          <w:sz w:val="19"/>
          <w:szCs w:val="19"/>
          <w:highlight w:val="white"/>
        </w:rPr>
        <w:t>value in the iterator</w:t>
      </w:r>
      <w:r w:rsidR="00580C84">
        <w:rPr>
          <w:rFonts w:ascii="Consolas" w:hAnsi="Consolas" w:cs="Consolas"/>
          <w:color w:val="008000"/>
          <w:sz w:val="19"/>
          <w:szCs w:val="19"/>
          <w:highlight w:val="white"/>
        </w:rPr>
        <w:t xml:space="preserve"> itself</w:t>
      </w:r>
      <w:r w:rsidR="00720747">
        <w:rPr>
          <w:rFonts w:ascii="Consolas" w:hAnsi="Consolas" w:cs="Consolas"/>
          <w:color w:val="008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 == _Right._Coro;}</w:t>
      </w:r>
    </w:p>
    <w:p w:rsidR="007837BC" w:rsidRDefault="00720747"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bool</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!=(iterator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_Right) </w:t>
      </w:r>
      <w:r w:rsidR="007837BC">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xml:space="preserve"> == _Right);</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837BC" w:rsidP="00B816EB">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sidR="00163E28">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_Coro.promise()</w:t>
      </w:r>
      <w:r>
        <w:rPr>
          <w:rFonts w:ascii="Consolas" w:hAnsi="Consolas" w:cs="Consolas"/>
          <w:color w:val="000000"/>
          <w:sz w:val="19"/>
          <w:szCs w:val="19"/>
          <w:highlight w:val="white"/>
        </w:rPr>
        <w:t>._CurrentValue;</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_Ty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const</w:t>
      </w:r>
      <w:r w:rsidR="001B1919">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0513E0">
        <w:rPr>
          <w:rFonts w:ascii="Consolas" w:hAnsi="Consolas" w:cs="Consolas"/>
          <w:color w:val="000000"/>
          <w:sz w:val="19"/>
          <w:szCs w:val="19"/>
          <w:highlight w:val="white"/>
        </w:rPr>
        <w:t>std::</w:t>
      </w:r>
      <w:r>
        <w:rPr>
          <w:rFonts w:ascii="Consolas" w:hAnsi="Consolas" w:cs="Consolas"/>
          <w:color w:val="000000"/>
          <w:sz w:val="19"/>
          <w:szCs w:val="19"/>
          <w:highlight w:val="white"/>
        </w:rPr>
        <w:t>addressof(</w:t>
      </w:r>
      <w:r>
        <w:rPr>
          <w:rFonts w:ascii="Consolas" w:hAnsi="Consolas" w:cs="Consolas"/>
          <w:color w:val="0000FF"/>
          <w:sz w:val="19"/>
          <w:szCs w:val="19"/>
          <w:highlight w:val="white"/>
        </w:rPr>
        <w:t>operator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7D1A90"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struct generator::iterator</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iterator begin()</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EF2133"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w:t>
      </w:r>
      <w:r>
        <w:rPr>
          <w:rFonts w:ascii="Consolas" w:hAnsi="Consolas" w:cs="Consolas"/>
          <w:color w:val="000000"/>
          <w:sz w:val="19"/>
          <w:szCs w:val="19"/>
          <w:highlight w:val="white"/>
        </w:rPr>
        <w:t>.resume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done()</w:t>
      </w:r>
      <w:r w:rsidR="007837BC">
        <w:rPr>
          <w:rFonts w:ascii="Consolas" w:hAnsi="Consolas" w:cs="Consolas"/>
          <w:color w:val="000000"/>
          <w:sz w:val="19"/>
          <w:szCs w:val="19"/>
          <w:highlight w:val="white"/>
        </w:rPr>
        <w:t>)</w:t>
      </w:r>
    </w:p>
    <w:p w:rsidR="007837BC" w:rsidRDefault="001B1919" w:rsidP="00B8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F2133">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nullptr</w:t>
      </w:r>
      <w:r w:rsidR="007837BC">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return</w:t>
      </w:r>
      <w:r w:rsidR="007837BC">
        <w:rPr>
          <w:rFonts w:ascii="Consolas" w:hAnsi="Consolas" w:cs="Consolas"/>
          <w:color w:val="000000"/>
          <w:sz w:val="19"/>
          <w:szCs w:val="19"/>
          <w:highlight w:val="white"/>
        </w:rPr>
        <w:t xml:space="preserve"> {_Coro};</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B1919">
        <w:rPr>
          <w:rFonts w:ascii="Consolas" w:hAnsi="Consolas" w:cs="Consolas"/>
          <w:color w:val="000000"/>
          <w:sz w:val="19"/>
          <w:szCs w:val="19"/>
          <w:highlight w:val="white"/>
        </w:rPr>
        <w:t xml:space="preserve">iterator end() </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explicit</w:t>
      </w:r>
      <w:r w:rsidR="007837BC">
        <w:rPr>
          <w:rFonts w:ascii="Consolas" w:hAnsi="Consolas" w:cs="Consolas"/>
          <w:color w:val="000000"/>
          <w:sz w:val="19"/>
          <w:szCs w:val="19"/>
          <w:highlight w:val="white"/>
        </w:rPr>
        <w:t xml:space="preserve"> generator(promise_type&amp; _Prom)</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_Coro(</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&lt;promise_type&gt;::from_promise(_STD addressof(_Prom)))</w:t>
      </w:r>
    </w:p>
    <w:p w:rsidR="007837BC" w:rsidRDefault="007837BC"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 = </w:t>
      </w:r>
      <w:r w:rsidR="007837BC">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sidR="007837BC">
        <w:rPr>
          <w:rFonts w:ascii="Consolas" w:hAnsi="Consolas" w:cs="Consolas"/>
          <w:color w:val="000000"/>
          <w:sz w:val="19"/>
          <w:szCs w:val="19"/>
          <w:highlight w:val="white"/>
        </w:rPr>
        <w:t xml:space="preserve"> = (generator </w:t>
      </w:r>
      <w:r w:rsidR="007837BC">
        <w:rPr>
          <w:rFonts w:ascii="Consolas" w:hAnsi="Consolas" w:cs="Consolas"/>
          <w:color w:val="0000FF"/>
          <w:sz w:val="19"/>
          <w:szCs w:val="19"/>
          <w:highlight w:val="white"/>
        </w:rPr>
        <w:t>const</w:t>
      </w:r>
      <w:r w:rsidR="007837BC">
        <w:rPr>
          <w:rFonts w:ascii="Consolas" w:hAnsi="Consolas" w:cs="Consolas"/>
          <w:color w:val="000000"/>
          <w:sz w:val="19"/>
          <w:szCs w:val="19"/>
          <w:highlight w:val="white"/>
        </w:rPr>
        <w:t xml:space="preserve">&amp;) = </w:t>
      </w:r>
      <w:r w:rsidR="007837BC">
        <w:rPr>
          <w:rFonts w:ascii="Consolas" w:hAnsi="Consolas" w:cs="Consolas"/>
          <w:color w:val="0000FF"/>
          <w:sz w:val="19"/>
          <w:szCs w:val="19"/>
          <w:highlight w:val="white"/>
        </w:rPr>
        <w:t>delete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generator(generator &amp;&amp; _Right): _Coro(_Right._Coro) { </w:t>
      </w:r>
      <w:r w:rsidR="007837BC">
        <w:rPr>
          <w:rFonts w:ascii="Consolas" w:hAnsi="Consolas" w:cs="Consolas"/>
          <w:color w:val="000000"/>
          <w:sz w:val="19"/>
          <w:szCs w:val="19"/>
          <w:highlight w:val="white"/>
        </w:rPr>
        <w:t xml:space="preserve">_Right._Coro = </w:t>
      </w:r>
      <w:r w:rsidR="007837BC">
        <w:rPr>
          <w:rFonts w:ascii="Consolas" w:hAnsi="Consolas" w:cs="Consolas"/>
          <w:color w:val="0000FF"/>
          <w:sz w:val="19"/>
          <w:szCs w:val="19"/>
          <w:highlight w:val="white"/>
        </w:rPr>
        <w:t>nullptr</w:t>
      </w: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 xml:space="preserve">generator&amp; </w:t>
      </w:r>
      <w:r w:rsidR="007837BC">
        <w:rPr>
          <w:rFonts w:ascii="Consolas" w:hAnsi="Consolas" w:cs="Consolas"/>
          <w:color w:val="0000FF"/>
          <w:sz w:val="19"/>
          <w:szCs w:val="19"/>
          <w:highlight w:val="white"/>
        </w:rPr>
        <w:t>operator</w:t>
      </w:r>
      <w:r>
        <w:rPr>
          <w:rFonts w:ascii="Consolas" w:hAnsi="Consolas" w:cs="Consolas"/>
          <w:color w:val="000000"/>
          <w:sz w:val="19"/>
          <w:szCs w:val="19"/>
          <w:highlight w:val="white"/>
        </w:rPr>
        <w:t xml:space="preserve"> = (generator &amp;&amp; _Right) </w:t>
      </w:r>
      <w:r w:rsidR="007837BC">
        <w:rPr>
          <w:rFonts w:ascii="Consolas" w:hAnsi="Consolas" w:cs="Consolas"/>
          <w:color w:val="000000"/>
          <w:sz w:val="19"/>
          <w:szCs w:val="19"/>
          <w:highlight w:val="white"/>
        </w:rPr>
        <w:t>{</w:t>
      </w:r>
    </w:p>
    <w:p w:rsidR="007837BC" w:rsidRDefault="001B1919" w:rsidP="00CC48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if</w:t>
      </w:r>
      <w:r w:rsidR="007837BC">
        <w:rPr>
          <w:rFonts w:ascii="Consolas" w:hAnsi="Consolas" w:cs="Consolas"/>
          <w:color w:val="000000"/>
          <w:sz w:val="19"/>
          <w:szCs w:val="19"/>
          <w:highlight w:val="white"/>
        </w:rPr>
        <w:t xml:space="preserve"> (&amp;_Right != </w:t>
      </w:r>
      <w:r w:rsidR="007837BC">
        <w:rPr>
          <w:rFonts w:ascii="Consolas" w:hAnsi="Consolas" w:cs="Consolas"/>
          <w:color w:val="0000FF"/>
          <w:sz w:val="19"/>
          <w:szCs w:val="19"/>
          <w:highlight w:val="white"/>
        </w:rPr>
        <w:t>this</w:t>
      </w:r>
      <w:r w:rsidR="007837BC">
        <w:rPr>
          <w:rFonts w:ascii="Consolas" w:hAnsi="Consolas" w:cs="Consolas"/>
          <w:color w:val="000000"/>
          <w:sz w:val="19"/>
          <w:szCs w:val="19"/>
          <w:highlight w:val="white"/>
        </w:rPr>
        <w:t>) {</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_Coro = _Right._Coro;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_Right._Coro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00"/>
          <w:sz w:val="19"/>
          <w:szCs w:val="19"/>
          <w:highlight w:val="white"/>
        </w:rPr>
        <w:t>}</w:t>
      </w:r>
    </w:p>
    <w:p w:rsidR="00580C84" w:rsidRDefault="00580C84"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*this;</w:t>
      </w:r>
    </w:p>
    <w:p w:rsidR="007837BC" w:rsidRDefault="001B1919"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~generator()</w:t>
      </w:r>
      <w:r w:rsidR="001B1919">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(_Coro)</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_Coro</w:t>
      </w:r>
      <w:r w:rsidR="00EF2133">
        <w:rPr>
          <w:rFonts w:ascii="Consolas" w:hAnsi="Consolas" w:cs="Consolas"/>
          <w:color w:val="000000"/>
          <w:sz w:val="19"/>
          <w:szCs w:val="19"/>
          <w:highlight w:val="white"/>
        </w:rPr>
        <w:t>.destroy</w:t>
      </w:r>
      <w:r>
        <w:rPr>
          <w:rFonts w:ascii="Consolas" w:hAnsi="Consolas" w:cs="Consolas"/>
          <w:color w:val="000000"/>
          <w:sz w:val="19"/>
          <w:szCs w:val="19"/>
          <w:highlight w:val="white"/>
        </w:rPr>
        <w:t>();</w:t>
      </w:r>
      <w:r w:rsidR="00EF2133">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rsidR="007837BC" w:rsidRDefault="00DF6C88"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837BC">
        <w:rPr>
          <w:rFonts w:ascii="Consolas" w:hAnsi="Consolas" w:cs="Consolas"/>
          <w:color w:val="0000FF"/>
          <w:sz w:val="19"/>
          <w:szCs w:val="19"/>
          <w:highlight w:val="white"/>
        </w:rPr>
        <w:t>private</w:t>
      </w:r>
      <w:r w:rsidR="007837BC">
        <w:rPr>
          <w:rFonts w:ascii="Consolas" w:hAnsi="Consolas" w:cs="Consolas"/>
          <w:color w:val="000000"/>
          <w:sz w:val="19"/>
          <w:szCs w:val="19"/>
          <w:highlight w:val="white"/>
        </w:rPr>
        <w:t>:</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&lt;promise_type&gt; _Coro;</w:t>
      </w:r>
    </w:p>
    <w:p w:rsidR="007837BC" w:rsidRDefault="007837BC" w:rsidP="00783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20747" w:rsidRDefault="00720747">
      <w:pPr>
        <w:rPr>
          <w:rFonts w:asciiTheme="majorHAnsi" w:eastAsiaTheme="majorEastAsia" w:hAnsiTheme="majorHAnsi" w:cstheme="majorBidi"/>
          <w:color w:val="2E74B5" w:themeColor="accent1" w:themeShade="BF"/>
          <w:sz w:val="32"/>
          <w:szCs w:val="32"/>
        </w:rPr>
      </w:pPr>
      <w:r>
        <w:br w:type="page"/>
      </w:r>
    </w:p>
    <w:p w:rsidR="00A00310" w:rsidRDefault="00714084" w:rsidP="00714084">
      <w:pPr>
        <w:pStyle w:val="Heading1"/>
      </w:pPr>
      <w:bookmarkStart w:id="48" w:name="_Toc416457541"/>
      <w:r>
        <w:lastRenderedPageBreak/>
        <w:t xml:space="preserve">Appendix B: </w:t>
      </w:r>
      <w:r w:rsidR="00015C7C">
        <w:t>boost::future</w:t>
      </w:r>
      <w:r>
        <w:t xml:space="preserve"> adapters</w:t>
      </w:r>
      <w:bookmarkEnd w:id="48"/>
    </w:p>
    <w:p w:rsidR="00A227CC" w:rsidRDefault="00714084"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t xml:space="preserve"> </w:t>
      </w:r>
      <w:r w:rsidR="00DB49CD">
        <w:rPr>
          <w:rFonts w:ascii="Consolas" w:hAnsi="Consolas" w:cs="Consolas"/>
          <w:color w:val="A31515"/>
          <w:sz w:val="19"/>
          <w:szCs w:val="19"/>
          <w:highlight w:val="white"/>
        </w:rPr>
        <w:t>&lt;resumable&gt;</w:t>
      </w:r>
      <w:r>
        <w:br/>
      </w:r>
      <w:r w:rsidR="00A227CC">
        <w:rPr>
          <w:rFonts w:ascii="Consolas" w:hAnsi="Consolas" w:cs="Consolas"/>
          <w:color w:val="0000FF"/>
          <w:sz w:val="19"/>
          <w:szCs w:val="19"/>
          <w:highlight w:val="white"/>
        </w:rPr>
        <w:t>#define</w:t>
      </w:r>
      <w:r w:rsidR="00A227CC">
        <w:rPr>
          <w:rFonts w:ascii="Consolas" w:hAnsi="Consolas" w:cs="Consolas"/>
          <w:color w:val="000000"/>
          <w:sz w:val="19"/>
          <w:szCs w:val="19"/>
          <w:highlight w:val="white"/>
        </w:rPr>
        <w:t xml:space="preserve"> </w:t>
      </w:r>
      <w:r w:rsidR="00A227CC">
        <w:rPr>
          <w:rFonts w:ascii="Consolas" w:hAnsi="Consolas" w:cs="Consolas"/>
          <w:color w:val="6F008A"/>
          <w:sz w:val="19"/>
          <w:szCs w:val="19"/>
          <w:highlight w:val="white"/>
        </w:rPr>
        <w:t>BOOST_THREAD_PROVIDES_FUTURE_CONTINUATION</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&lt;boost/thread/future.hpp&gt;</w:t>
      </w:r>
    </w:p>
    <w:p w:rsidR="00A227CC" w:rsidRDefault="00A227CC" w:rsidP="00714084">
      <w:pPr>
        <w:autoSpaceDE w:val="0"/>
        <w:autoSpaceDN w:val="0"/>
        <w:adjustRightInd w:val="0"/>
        <w:spacing w:after="0" w:line="240" w:lineRule="auto"/>
        <w:rPr>
          <w:rFonts w:ascii="Consolas" w:hAnsi="Consolas" w:cs="Consolas"/>
          <w:color w:val="0000FF"/>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t.is_ready();}</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&gt;</w:t>
      </w:r>
    </w:p>
    <w:p w:rsidR="00A227CC" w:rsidRDefault="00A227CC" w:rsidP="00A227CC">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await_suspend(unique_future&lt;T&gt; &amp; t, </w:t>
      </w:r>
      <w:r>
        <w:rPr>
          <w:rFonts w:ascii="Consolas" w:eastAsia="+mn-ea" w:hAnsi="Consolas" w:cs="+mn-cs"/>
          <w:color w:val="000000"/>
          <w:kern w:val="24"/>
          <w:sz w:val="19"/>
          <w:szCs w:val="19"/>
          <w:highlight w:val="white"/>
        </w:rPr>
        <w:t>Callback</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highlight w:val="white"/>
        </w:rPr>
        <w:t xml:space="preserve">cb) </w:t>
      </w:r>
    </w:p>
    <w:p w:rsidR="00A227CC" w:rsidRDefault="00A227CC" w:rsidP="00A227C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Default="00A227CC" w:rsidP="002C6F4A">
      <w:pPr>
        <w:spacing w:after="0" w:line="240" w:lineRule="auto"/>
        <w:ind w:firstLine="720"/>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t.then(</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sidRPr="00DA389C">
        <w:rPr>
          <w:rFonts w:ascii="Consolas" w:eastAsia="+mn-ea" w:hAnsi="Consolas" w:cs="+mn-cs"/>
          <w:color w:val="0000FF"/>
          <w:kern w:val="24"/>
          <w:sz w:val="19"/>
          <w:szCs w:val="19"/>
          <w:highlight w:val="white"/>
        </w:rPr>
        <w:t>a</w:t>
      </w:r>
      <w:r>
        <w:rPr>
          <w:rFonts w:ascii="Consolas" w:eastAsia="+mn-ea" w:hAnsi="Consolas" w:cs="+mn-cs"/>
          <w:color w:val="0000FF"/>
          <w:kern w:val="24"/>
          <w:sz w:val="19"/>
          <w:szCs w:val="19"/>
          <w:highlight w:val="white"/>
        </w:rPr>
        <w:t>uto</w:t>
      </w:r>
      <w:r w:rsidRPr="00DA389C">
        <w:rPr>
          <w:rFonts w:ascii="Consolas" w:eastAsia="+mn-ea" w:hAnsi="Consolas" w:cs="+mn-cs"/>
          <w:color w:val="000000"/>
          <w:kern w:val="24"/>
          <w:sz w:val="19"/>
          <w:szCs w:val="19"/>
          <w:highlight w:val="white"/>
        </w:rPr>
        <w:t>&amp;){</w:t>
      </w:r>
      <w:r>
        <w:rPr>
          <w:rFonts w:ascii="Consolas" w:eastAsia="+mn-ea" w:hAnsi="Consolas" w:cs="+mn-cs"/>
          <w:color w:val="0000FF"/>
          <w:kern w:val="24"/>
          <w:sz w:val="19"/>
          <w:szCs w:val="19"/>
        </w:rPr>
        <w:t xml:space="preserve"> </w:t>
      </w:r>
      <w:r>
        <w:rPr>
          <w:rFonts w:ascii="Consolas" w:eastAsia="+mn-ea" w:hAnsi="Consolas" w:cs="+mn-cs"/>
          <w:color w:val="000000"/>
          <w:kern w:val="24"/>
          <w:sz w:val="19"/>
          <w:szCs w:val="19"/>
          <w:highlight w:val="white"/>
        </w:rPr>
        <w:t>cb</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w:t>
      </w:r>
      <w:r>
        <w:rPr>
          <w:rFonts w:ascii="Times New Roman" w:eastAsia="Times New Roman" w:hAnsi="Times New Roman" w:cs="Times New Roman"/>
          <w:sz w:val="19"/>
          <w:szCs w:val="19"/>
        </w:rPr>
        <w:t xml:space="preserve"> </w:t>
      </w:r>
    </w:p>
    <w:p w:rsidR="00A227CC" w:rsidRPr="00DA389C" w:rsidRDefault="00A227CC" w:rsidP="00CC4830">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r w:rsidRPr="00DA389C">
        <w:rPr>
          <w:rFonts w:ascii="Consolas" w:eastAsia="+mn-ea" w:hAnsi="Consolas" w:cs="+mn-cs"/>
          <w:color w:val="000000"/>
          <w:kern w:val="24"/>
          <w:sz w:val="19"/>
          <w:szCs w:val="19"/>
          <w:highlight w:val="white"/>
        </w:rPr>
        <w:t>}</w:t>
      </w:r>
    </w:p>
    <w:p w:rsidR="00A227CC" w:rsidRPr="00DA389C" w:rsidRDefault="00A227CC" w:rsidP="00A227CC">
      <w:pPr>
        <w:spacing w:after="0" w:line="240" w:lineRule="auto"/>
        <w:rPr>
          <w:rFonts w:ascii="Consolas" w:eastAsia="+mn-ea" w:hAnsi="Consolas" w:cs="+mn-cs"/>
          <w:color w:val="0000FF"/>
          <w:kern w:val="24"/>
          <w:sz w:val="19"/>
          <w:szCs w:val="19"/>
          <w:highlight w:val="white"/>
        </w:rPr>
      </w:pP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A227CC" w:rsidRPr="00DA389C" w:rsidRDefault="00A227CC" w:rsidP="00A227C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A51C33" w:rsidRDefault="00A227CC" w:rsidP="002C6F4A">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714084" w:rsidRPr="002C6F4A" w:rsidRDefault="00714084" w:rsidP="002C6F4A">
      <w:pPr>
        <w:rPr>
          <w:rFonts w:ascii="Consolas" w:eastAsia="+mn-ea" w:hAnsi="Consolas" w:cs="+mn-cs"/>
          <w:color w:val="000000"/>
          <w:kern w:val="24"/>
          <w:sz w:val="19"/>
          <w:szCs w:val="19"/>
        </w:rPr>
      </w:pPr>
      <w:r>
        <w:rPr>
          <w:rFonts w:ascii="Consolas" w:hAnsi="Consolas" w:cs="Consolas"/>
          <w:color w:val="0000FF"/>
          <w:sz w:val="19"/>
          <w:szCs w:val="19"/>
          <w:highlight w:val="white"/>
        </w:rPr>
        <w:br/>
        <w:t>namespace</w:t>
      </w:r>
      <w:r>
        <w:rPr>
          <w:rFonts w:ascii="Consolas" w:hAnsi="Consolas" w:cs="Consolas"/>
          <w:color w:val="000000"/>
          <w:sz w:val="19"/>
          <w:szCs w:val="19"/>
          <w:highlight w:val="white"/>
        </w:rPr>
        <w:t xml:space="preserve"> std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Whatever&gt;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sidR="004875E0">
        <w:rPr>
          <w:rFonts w:ascii="Consolas" w:hAnsi="Consolas" w:cs="Consolas"/>
          <w:color w:val="000000"/>
          <w:sz w:val="19"/>
          <w:szCs w:val="19"/>
          <w:highlight w:val="white"/>
        </w:rPr>
        <w:t>resumable_traits</w:t>
      </w:r>
      <w:r>
        <w:rPr>
          <w:rFonts w:ascii="Consolas" w:hAnsi="Consolas" w:cs="Consolas"/>
          <w:color w:val="000000"/>
          <w:sz w:val="19"/>
          <w:szCs w:val="19"/>
          <w:highlight w:val="white"/>
        </w:rPr>
        <w:t>&lt;</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sidR="003A2A1B">
        <w:rPr>
          <w:rFonts w:ascii="Consolas" w:hAnsi="Consolas" w:cs="Consolas"/>
          <w:color w:val="000000"/>
          <w:sz w:val="19"/>
          <w:szCs w:val="19"/>
          <w:highlight w:val="white"/>
        </w:rPr>
        <w:t>unique_future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&gt;, Whatever...&gt;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promise_type</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boost</w:t>
      </w:r>
      <w:r>
        <w:rPr>
          <w:rFonts w:ascii="Consolas" w:hAnsi="Consolas" w:cs="Consolas"/>
          <w:color w:val="000000"/>
          <w:sz w:val="19"/>
          <w:szCs w:val="19"/>
          <w:highlight w:val="white"/>
        </w:rPr>
        <w:t>::</w:t>
      </w:r>
      <w:r>
        <w:rPr>
          <w:rFonts w:ascii="Consolas" w:hAnsi="Consolas" w:cs="Consolas"/>
          <w:i/>
          <w:iCs/>
          <w:color w:val="216F85"/>
          <w:sz w:val="19"/>
          <w:szCs w:val="19"/>
          <w:highlight w:val="white"/>
        </w:rPr>
        <w:t>promise</w:t>
      </w:r>
      <w:r>
        <w:rPr>
          <w:rFonts w:ascii="Consolas" w:hAnsi="Consolas" w:cs="Consolas"/>
          <w:color w:val="000000"/>
          <w:sz w:val="19"/>
          <w:szCs w:val="19"/>
          <w:highlight w:val="white"/>
        </w:rPr>
        <w:t>&lt;</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&gt;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get_return_object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i/>
          <w:iCs/>
          <w:color w:val="880000"/>
          <w:sz w:val="19"/>
          <w:szCs w:val="19"/>
          <w:highlight w:val="white"/>
        </w:rPr>
        <w:t>get_future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initial_suspend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4587E">
        <w:rPr>
          <w:rFonts w:ascii="Consolas" w:hAnsi="Consolas" w:cs="Consolas"/>
          <w:color w:val="0000FF"/>
          <w:sz w:val="19"/>
          <w:szCs w:val="19"/>
          <w:highlight w:val="white"/>
        </w:rPr>
        <w:t>bool</w:t>
      </w:r>
      <w:r w:rsidR="0034587E">
        <w:rPr>
          <w:rFonts w:ascii="Consolas" w:hAnsi="Consolas" w:cs="Consolas"/>
          <w:color w:val="000000"/>
          <w:sz w:val="19"/>
          <w:szCs w:val="19"/>
          <w:highlight w:val="white"/>
        </w:rPr>
        <w:t xml:space="preserve"> </w:t>
      </w:r>
      <w:r>
        <w:rPr>
          <w:rFonts w:ascii="Consolas" w:hAnsi="Consolas" w:cs="Consolas"/>
          <w:color w:val="880000"/>
          <w:sz w:val="19"/>
          <w:szCs w:val="19"/>
          <w:highlight w:val="white"/>
        </w:rPr>
        <w:t>final_suspend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sidR="0034587E">
        <w:rPr>
          <w:rFonts w:ascii="Consolas" w:hAnsi="Consolas" w:cs="Consolas"/>
          <w:color w:val="0000FF"/>
          <w:sz w:val="19"/>
          <w:szCs w:val="19"/>
          <w:highlight w:val="white"/>
        </w:rPr>
        <w:t xml:space="preserve"> false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w:t>
      </w:r>
      <w:r w:rsidR="00EC51DF">
        <w:rPr>
          <w:rFonts w:ascii="Consolas" w:hAnsi="Consolas" w:cs="Consolas"/>
          <w:color w:val="88000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16F85"/>
          <w:sz w:val="19"/>
          <w:szCs w:val="19"/>
          <w:highlight w:val="white"/>
        </w:rPr>
        <w:t>U2</w:t>
      </w:r>
      <w:r>
        <w:rPr>
          <w:rFonts w:ascii="Consolas" w:hAnsi="Consolas" w:cs="Consolas"/>
          <w:color w:val="000000"/>
          <w:sz w:val="19"/>
          <w:szCs w:val="19"/>
          <w:highlight w:val="white"/>
        </w:rPr>
        <w:t xml:space="preserve"> = </w:t>
      </w:r>
      <w:r>
        <w:rPr>
          <w:rFonts w:ascii="Consolas" w:hAnsi="Consolas" w:cs="Consolas"/>
          <w:color w:val="216F85"/>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 enable_if_t &lt; !</w:t>
      </w:r>
      <w:r>
        <w:rPr>
          <w:rFonts w:ascii="Consolas" w:hAnsi="Consolas" w:cs="Consolas"/>
          <w:i/>
          <w:iCs/>
          <w:color w:val="216F85"/>
          <w:sz w:val="19"/>
          <w:szCs w:val="19"/>
          <w:highlight w:val="white"/>
        </w:rPr>
        <w:t>is_void</w:t>
      </w:r>
      <w:r>
        <w:rPr>
          <w:rFonts w:ascii="Consolas" w:hAnsi="Consolas" w:cs="Consolas"/>
          <w:color w:val="000000"/>
          <w:sz w:val="19"/>
          <w:szCs w:val="19"/>
          <w:highlight w:val="white"/>
        </w:rPr>
        <w:t>&lt;</w:t>
      </w:r>
      <w:r>
        <w:rPr>
          <w:rFonts w:ascii="Consolas" w:hAnsi="Consolas" w:cs="Consolas"/>
          <w:color w:val="216F85"/>
          <w:sz w:val="19"/>
          <w:szCs w:val="19"/>
          <w:highlight w:val="white"/>
        </w:rPr>
        <w:t>U2</w:t>
      </w:r>
      <w:r>
        <w:rPr>
          <w:rFonts w:ascii="Consolas" w:hAnsi="Consolas" w:cs="Consolas"/>
          <w:color w:val="000000"/>
          <w:sz w:val="19"/>
          <w:szCs w:val="19"/>
          <w:highlight w:val="white"/>
        </w:rPr>
        <w:t>&gt;::</w:t>
      </w:r>
      <w:r>
        <w:rPr>
          <w:rFonts w:ascii="Consolas" w:hAnsi="Consolas" w:cs="Consolas"/>
          <w:i/>
          <w:iCs/>
          <w:color w:val="000080"/>
          <w:sz w:val="19"/>
          <w:szCs w:val="19"/>
          <w:highlight w:val="white"/>
        </w:rPr>
        <w:t>value</w:t>
      </w:r>
      <w:r>
        <w:rPr>
          <w:rFonts w:ascii="Consolas" w:hAnsi="Consolas" w:cs="Consolas"/>
          <w:color w:val="000000"/>
          <w:sz w:val="19"/>
          <w:szCs w:val="19"/>
          <w:highlight w:val="white"/>
        </w:rPr>
        <w:t xml:space="preserve"> &gt;&gt;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U</w:t>
      </w:r>
      <w:r>
        <w:rPr>
          <w:rFonts w:ascii="Consolas" w:hAnsi="Consolas" w:cs="Consolas"/>
          <w:color w:val="000000"/>
          <w:sz w:val="19"/>
          <w:szCs w:val="19"/>
          <w:highlight w:val="white"/>
        </w:rPr>
        <w:t xml:space="preserve">&amp;&amp; </w:t>
      </w:r>
      <w:r>
        <w:rPr>
          <w:rFonts w:ascii="Consolas" w:hAnsi="Consolas" w:cs="Consolas"/>
          <w:color w:val="000080"/>
          <w:sz w:val="19"/>
          <w:szCs w:val="19"/>
          <w:highlight w:val="white"/>
        </w:rPr>
        <w:t>value</w:t>
      </w:r>
      <w:r>
        <w:rPr>
          <w:rFonts w:ascii="Consolas" w:hAnsi="Consolas" w:cs="Consolas"/>
          <w:color w:val="000000"/>
          <w:sz w:val="19"/>
          <w:szCs w:val="19"/>
          <w:highlight w:val="white"/>
        </w:rPr>
        <w:t>)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sidR="00887716">
        <w:rPr>
          <w:rFonts w:ascii="Consolas" w:hAnsi="Consolas" w:cs="Consolas"/>
          <w:color w:val="880000"/>
          <w:sz w:val="19"/>
          <w:szCs w:val="19"/>
          <w:highlight w:val="white"/>
        </w:rPr>
        <w:t>set_result</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forward</w:t>
      </w:r>
      <w:r>
        <w:rPr>
          <w:rFonts w:ascii="Consolas" w:hAnsi="Consolas" w:cs="Consolas"/>
          <w:color w:val="000000"/>
          <w:sz w:val="19"/>
          <w:szCs w:val="19"/>
          <w:highlight w:val="white"/>
        </w:rPr>
        <w:t>&lt;</w:t>
      </w:r>
      <w:r>
        <w:rPr>
          <w:rFonts w:ascii="Consolas" w:hAnsi="Consolas" w:cs="Consolas"/>
          <w:color w:val="216F85"/>
          <w:sz w:val="19"/>
          <w:szCs w:val="19"/>
          <w:highlight w:val="white"/>
        </w:rPr>
        <w:t>U</w:t>
      </w:r>
      <w:r>
        <w:rPr>
          <w:rFonts w:ascii="Consolas" w:hAnsi="Consolas" w:cs="Consolas"/>
          <w:color w:val="000000"/>
          <w:sz w:val="19"/>
          <w:szCs w:val="19"/>
          <w:highlight w:val="white"/>
        </w:rPr>
        <w:t>&gt;(</w:t>
      </w:r>
      <w:r>
        <w:rPr>
          <w:rFonts w:ascii="Consolas" w:hAnsi="Consolas" w:cs="Consolas"/>
          <w:color w:val="000080"/>
          <w:sz w:val="19"/>
          <w:szCs w:val="19"/>
          <w:highlight w:val="white"/>
        </w:rPr>
        <w:t>value</w:t>
      </w:r>
      <w:r>
        <w:rPr>
          <w:rFonts w:ascii="Consolas" w:hAnsi="Consolas" w:cs="Consolas"/>
          <w:color w:val="000000"/>
          <w:sz w:val="19"/>
          <w:szCs w:val="19"/>
          <w:highlight w:val="white"/>
        </w:rPr>
        <w:t>));</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p>
    <w:p w:rsidR="00A227CC" w:rsidRDefault="00A227CC" w:rsidP="000E6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216F85"/>
          <w:sz w:val="19"/>
          <w:szCs w:val="19"/>
          <w:highlight w:val="white"/>
        </w:rPr>
        <w:t>exception_ptr</w:t>
      </w:r>
      <w:r>
        <w:rPr>
          <w:rFonts w:ascii="Consolas" w:hAnsi="Consolas" w:cs="Consolas"/>
          <w:color w:val="000000"/>
          <w:sz w:val="19"/>
          <w:szCs w:val="19"/>
          <w:highlight w:val="white"/>
        </w:rPr>
        <w:t xml:space="preserve"> </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80"/>
          <w:sz w:val="19"/>
          <w:szCs w:val="19"/>
          <w:highlight w:val="white"/>
        </w:rPr>
        <w:t>promise</w:t>
      </w:r>
      <w:r>
        <w:rPr>
          <w:rFonts w:ascii="Consolas" w:hAnsi="Consolas" w:cs="Consolas"/>
          <w:color w:val="000000"/>
          <w:sz w:val="19"/>
          <w:szCs w:val="19"/>
          <w:highlight w:val="white"/>
        </w:rPr>
        <w:t>.</w:t>
      </w:r>
      <w:r>
        <w:rPr>
          <w:rFonts w:ascii="Consolas" w:hAnsi="Consolas" w:cs="Consolas"/>
          <w:color w:val="880000"/>
          <w:sz w:val="19"/>
          <w:szCs w:val="19"/>
          <w:highlight w:val="white"/>
        </w:rPr>
        <w:t>set_exception</w:t>
      </w:r>
      <w:r>
        <w:rPr>
          <w:rFonts w:ascii="Consolas" w:hAnsi="Consolas" w:cs="Consolas"/>
          <w:color w:val="000000"/>
          <w:sz w:val="19"/>
          <w:szCs w:val="19"/>
          <w:highlight w:val="white"/>
        </w:rPr>
        <w:t>(</w:t>
      </w:r>
      <w:r>
        <w:rPr>
          <w:rFonts w:ascii="Consolas" w:hAnsi="Consolas" w:cs="Consolas"/>
          <w:color w:val="216F85"/>
          <w:sz w:val="19"/>
          <w:szCs w:val="19"/>
          <w:highlight w:val="white"/>
        </w:rPr>
        <w:t>std</w:t>
      </w:r>
      <w:r>
        <w:rPr>
          <w:rFonts w:ascii="Consolas" w:hAnsi="Consolas" w:cs="Consolas"/>
          <w:color w:val="000000"/>
          <w:sz w:val="19"/>
          <w:szCs w:val="19"/>
          <w:highlight w:val="white"/>
        </w:rPr>
        <w:t>::</w:t>
      </w:r>
      <w:r>
        <w:rPr>
          <w:rFonts w:ascii="Consolas" w:hAnsi="Consolas" w:cs="Consolas"/>
          <w:i/>
          <w:iCs/>
          <w:color w:val="880000"/>
          <w:sz w:val="19"/>
          <w:szCs w:val="19"/>
          <w:highlight w:val="white"/>
        </w:rPr>
        <w:t>move</w:t>
      </w:r>
      <w:r>
        <w:rPr>
          <w:rFonts w:ascii="Consolas" w:hAnsi="Consolas" w:cs="Consolas"/>
          <w:color w:val="000000"/>
          <w:sz w:val="19"/>
          <w:szCs w:val="19"/>
          <w:highlight w:val="white"/>
        </w:rPr>
        <w:t>(</w:t>
      </w:r>
      <w:r>
        <w:rPr>
          <w:rFonts w:ascii="Consolas" w:hAnsi="Consolas" w:cs="Consolas"/>
          <w:color w:val="000080"/>
          <w:sz w:val="19"/>
          <w:szCs w:val="19"/>
          <w:highlight w:val="white"/>
        </w:rPr>
        <w:t>e</w:t>
      </w: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27CC" w:rsidRDefault="00A227CC" w:rsidP="00A227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3F14" w:rsidRDefault="00714084" w:rsidP="002C6F4A">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highlight w:val="white"/>
        </w:rPr>
        <w:t>}</w:t>
      </w:r>
      <w:r w:rsidR="00113F14">
        <w:br w:type="page"/>
      </w:r>
    </w:p>
    <w:p w:rsidR="00714084" w:rsidRDefault="00113F14" w:rsidP="00113F14">
      <w:pPr>
        <w:pStyle w:val="Heading1"/>
      </w:pPr>
      <w:bookmarkStart w:id="49" w:name="_Toc416457542"/>
      <w:r>
        <w:lastRenderedPageBreak/>
        <w:t>Appendix C: Awaitable adapter over OS async facilities</w:t>
      </w:r>
      <w:bookmarkEnd w:id="49"/>
    </w:p>
    <w:p w:rsidR="00AE0AF0" w:rsidRDefault="00AE0AF0" w:rsidP="00291283">
      <w:pPr>
        <w:autoSpaceDE w:val="0"/>
        <w:autoSpaceDN w:val="0"/>
        <w:adjustRightInd w:val="0"/>
        <w:spacing w:after="0" w:line="240" w:lineRule="auto"/>
        <w:rPr>
          <w:rFonts w:ascii="Consolas" w:hAnsi="Consolas" w:cs="Consolas"/>
          <w:color w:val="0000FF"/>
          <w:sz w:val="19"/>
          <w:szCs w:val="19"/>
          <w:highlight w:val="white"/>
        </w:rPr>
      </w:pP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&lt;resumable&gt;</w:t>
      </w:r>
    </w:p>
    <w:p w:rsidR="00291283" w:rsidRP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&lt;threadpoolapiset.h&gt;</w:t>
      </w:r>
    </w:p>
    <w:p w:rsidR="00291283" w:rsidRDefault="00291283" w:rsidP="00291283">
      <w:pPr>
        <w:autoSpaceDE w:val="0"/>
        <w:autoSpaceDN w:val="0"/>
        <w:adjustRightInd w:val="0"/>
        <w:spacing w:after="0" w:line="240" w:lineRule="auto"/>
        <w:rPr>
          <w:rFonts w:ascii="Consolas" w:hAnsi="Consolas" w:cs="Consolas"/>
          <w:color w:val="0000FF"/>
          <w:sz w:val="19"/>
          <w:szCs w:val="19"/>
          <w:highlight w:val="white"/>
        </w:rPr>
      </w:pPr>
    </w:p>
    <w:p w:rsidR="00AE0AF0" w:rsidRPr="00AE0AF0" w:rsidRDefault="00AE0AF0"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usage:  await sleep_for(100ms);</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sleep_for(std::chrono::system_clock::duration duration)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TimerCallback(PTP_CALLBACK_INSTANCE, </w:t>
      </w:r>
      <w:r>
        <w:rPr>
          <w:rFonts w:ascii="Consolas" w:hAnsi="Consolas" w:cs="Consolas"/>
          <w:color w:val="0000FF"/>
          <w:sz w:val="19"/>
          <w:szCs w:val="19"/>
          <w:highlight w:val="white"/>
        </w:rPr>
        <w:t>void</w:t>
      </w:r>
      <w:r>
        <w:rPr>
          <w:rFonts w:ascii="Consolas" w:hAnsi="Consolas" w:cs="Consolas"/>
          <w:color w:val="000000"/>
          <w:sz w:val="19"/>
          <w:szCs w:val="19"/>
          <w:highlight w:val="white"/>
        </w:rPr>
        <w:t>* Context, PTP_TIMER)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&lt;&gt;::from_address(Context)();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PTP_TIMER timer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std::chrono::system_clock::duration duration;</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awaiter(std::chrono::system_clock::duration d) : duration(d){}</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await_ready()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duration.count() &lt;= 0;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await_suspend(std::</w:t>
      </w:r>
      <w:r w:rsidR="004777F0">
        <w:rPr>
          <w:rFonts w:ascii="Consolas" w:hAnsi="Consolas" w:cs="Consolas"/>
          <w:color w:val="000000"/>
          <w:sz w:val="19"/>
          <w:szCs w:val="19"/>
          <w:highlight w:val="white"/>
        </w:rPr>
        <w:t>resumable_handle</w:t>
      </w:r>
      <w:r>
        <w:rPr>
          <w:rFonts w:ascii="Consolas" w:hAnsi="Consolas" w:cs="Consolas"/>
          <w:color w:val="000000"/>
          <w:sz w:val="19"/>
          <w:szCs w:val="19"/>
          <w:highlight w:val="white"/>
        </w:rPr>
        <w:t>&lt;&gt; resume_cb)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int64_t relative_count = -duration.count();</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timer = CreateThreadpoolTimer(TimerCallback, resume_cb.to_address(),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if (timer == 0) throw std::system_error(GetLastError(), std::system_category());</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SetThreadpoolTimer(timer, (PFILETIME)&amp;relative_count, 0, 0);</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await_resume() {</w:t>
      </w:r>
      <w:r w:rsidR="005C53CC">
        <w:rPr>
          <w:rFonts w:ascii="Consolas" w:hAnsi="Consolas" w:cs="Consolas"/>
          <w:color w:val="000000"/>
          <w:sz w:val="19"/>
          <w:szCs w:val="19"/>
          <w:highlight w:val="white"/>
        </w:rPr>
        <w:t>}</w:t>
      </w:r>
    </w:p>
    <w:p w:rsidR="005C53CC" w:rsidRDefault="005C53CC"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~awaiter()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(timer) CloseThreadpoolTimer(timer);</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283" w:rsidRDefault="00291283" w:rsidP="002912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awaiter{ duration };</w:t>
      </w:r>
    </w:p>
    <w:p w:rsidR="00714084" w:rsidRPr="00AE0AF0" w:rsidRDefault="00AE0AF0" w:rsidP="00AE0A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br/>
      </w:r>
    </w:p>
    <w:p w:rsidR="00DA389C" w:rsidRDefault="00DA389C">
      <w:pPr>
        <w:rPr>
          <w:rFonts w:asciiTheme="majorHAnsi" w:eastAsiaTheme="majorEastAsia" w:hAnsiTheme="majorHAnsi" w:cstheme="majorBidi"/>
          <w:color w:val="2E74B5" w:themeColor="accent1" w:themeShade="BF"/>
          <w:sz w:val="32"/>
          <w:szCs w:val="32"/>
        </w:rPr>
      </w:pPr>
      <w:r>
        <w:br w:type="page"/>
      </w:r>
    </w:p>
    <w:p w:rsidR="005C53CC" w:rsidRDefault="006345AA" w:rsidP="006345AA">
      <w:pPr>
        <w:pStyle w:val="Heading1"/>
      </w:pPr>
      <w:bookmarkStart w:id="50" w:name="_Toc416457543"/>
      <w:r>
        <w:lastRenderedPageBreak/>
        <w:t>Appendix D: Exceptionless error propagation with boost::future</w:t>
      </w:r>
      <w:bookmarkEnd w:id="50"/>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#include</w:t>
      </w:r>
      <w:r w:rsidRPr="00DA389C">
        <w:rPr>
          <w:rFonts w:ascii="Consolas" w:eastAsia="+mn-ea" w:hAnsi="Consolas" w:cs="+mn-cs"/>
          <w:color w:val="000000"/>
          <w:kern w:val="24"/>
          <w:sz w:val="19"/>
          <w:szCs w:val="19"/>
          <w:highlight w:val="white"/>
        </w:rPr>
        <w:t xml:space="preserve"> &lt;boost/thread/future.hpp&gt;</w:t>
      </w:r>
    </w:p>
    <w:p w:rsidR="00AF5647" w:rsidRPr="00DA389C" w:rsidRDefault="00AF5647" w:rsidP="00DA389C">
      <w:pPr>
        <w:spacing w:after="0" w:line="240" w:lineRule="auto"/>
        <w:rPr>
          <w:rFonts w:ascii="Times New Roman" w:eastAsia="Times New Roman" w:hAnsi="Times New Roman" w:cs="Times New Roman"/>
          <w:sz w:val="19"/>
          <w:szCs w:val="19"/>
        </w:rPr>
      </w:pPr>
    </w:p>
    <w:p w:rsidR="009817DE" w:rsidRPr="00B816EB"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boost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283784" w:rsidRDefault="00DA389C" w:rsidP="00283784">
      <w:pPr>
        <w:spacing w:after="0" w:line="240" w:lineRule="auto"/>
        <w:rPr>
          <w:rFonts w:ascii="Consolas" w:eastAsia="+mn-ea" w:hAnsi="Consolas" w:cs="+mn-cs"/>
          <w:color w:val="000000"/>
          <w:kern w:val="24"/>
          <w:sz w:val="19"/>
          <w:szCs w:val="19"/>
          <w:highlight w:val="white"/>
        </w:rPr>
      </w:pPr>
      <w:r w:rsidRPr="00DA389C">
        <w:rPr>
          <w:rFonts w:ascii="Consolas" w:eastAsia="+mn-ea" w:hAnsi="Consolas" w:cs="+mn-cs"/>
          <w:color w:val="0000FF"/>
          <w:kern w:val="24"/>
          <w:sz w:val="19"/>
          <w:szCs w:val="19"/>
          <w:highlight w:val="white"/>
        </w:rPr>
        <w:t xml:space="preserve">   bool</w:t>
      </w:r>
      <w:r w:rsidRPr="00DA389C">
        <w:rPr>
          <w:rFonts w:ascii="Consolas" w:eastAsia="+mn-ea" w:hAnsi="Consolas" w:cs="+mn-cs"/>
          <w:color w:val="000000"/>
          <w:kern w:val="24"/>
          <w:sz w:val="19"/>
          <w:szCs w:val="19"/>
          <w:highlight w:val="white"/>
        </w:rPr>
        <w:t xml:space="preserve"> await_ready(unique_future&lt;T&gt; &amp; t) {</w:t>
      </w:r>
      <w:r w:rsidR="00283784">
        <w:rPr>
          <w:rFonts w:ascii="Consolas" w:eastAsia="+mn-ea" w:hAnsi="Consolas" w:cs="+mn-cs"/>
          <w:color w:val="000000"/>
          <w:kern w:val="24"/>
          <w:sz w:val="19"/>
          <w:szCs w:val="19"/>
          <w:highlight w:val="white"/>
        </w:rPr>
        <w:br/>
        <w:t xml:space="preserve">      </w:t>
      </w:r>
      <w:r w:rsidR="00283784" w:rsidRPr="00DA389C">
        <w:rPr>
          <w:rFonts w:ascii="Consolas" w:eastAsia="+mn-ea" w:hAnsi="Consolas" w:cs="+mn-cs"/>
          <w:color w:val="0000FF"/>
          <w:kern w:val="24"/>
          <w:sz w:val="19"/>
          <w:szCs w:val="19"/>
          <w:highlight w:val="white"/>
        </w:rPr>
        <w:t>if</w:t>
      </w:r>
      <w:r w:rsidR="00283784" w:rsidRPr="00DA389C">
        <w:rPr>
          <w:rFonts w:ascii="Consolas" w:eastAsia="+mn-ea" w:hAnsi="Consolas" w:cs="+mn-cs"/>
          <w:color w:val="000000"/>
          <w:kern w:val="24"/>
          <w:sz w:val="19"/>
          <w:szCs w:val="19"/>
          <w:highlight w:val="white"/>
        </w:rPr>
        <w:t>(result.has_exception())</w:t>
      </w:r>
      <w:r w:rsidR="00283784">
        <w:rPr>
          <w:rFonts w:ascii="Consolas" w:eastAsia="+mn-ea" w:hAnsi="Consolas" w:cs="+mn-cs"/>
          <w:color w:val="000000"/>
          <w:kern w:val="24"/>
          <w:sz w:val="19"/>
          <w:szCs w:val="19"/>
          <w:highlight w:val="white"/>
        </w:rPr>
        <w:t xml:space="preserve"> {</w:t>
      </w:r>
    </w:p>
    <w:p w:rsidR="00283784" w:rsidRDefault="00283784" w:rsidP="0028378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 </w:t>
      </w:r>
      <w:r>
        <w:rPr>
          <w:rFonts w:ascii="Consolas" w:eastAsia="+mn-ea" w:hAnsi="Consolas" w:cs="+mn-cs"/>
          <w:color w:val="000000"/>
          <w:kern w:val="24"/>
          <w:sz w:val="19"/>
          <w:szCs w:val="19"/>
        </w:rPr>
        <w:tab/>
      </w:r>
      <w:r w:rsidR="009817DE">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return false</w:t>
      </w:r>
      <w:r>
        <w:rPr>
          <w:rFonts w:ascii="Consolas" w:eastAsia="+mn-ea" w:hAnsi="Consolas" w:cs="+mn-cs"/>
          <w:color w:val="000000"/>
          <w:kern w:val="24"/>
          <w:sz w:val="19"/>
          <w:szCs w:val="19"/>
        </w:rPr>
        <w:t xml:space="preserve">; // returning true, would send us to await_ready() </w:t>
      </w:r>
      <w:r>
        <w:rPr>
          <w:rFonts w:ascii="Consolas" w:eastAsia="+mn-ea" w:hAnsi="Consolas" w:cs="+mn-cs"/>
          <w:color w:val="000000"/>
          <w:kern w:val="24"/>
          <w:sz w:val="19"/>
          <w:szCs w:val="19"/>
        </w:rPr>
        <w:b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that will call .get() that will result</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in exception throwing. Return</w:t>
      </w:r>
      <w:r w:rsidR="00580C84">
        <w:rPr>
          <w:rFonts w:ascii="Consolas" w:eastAsia="+mn-ea" w:hAnsi="Consolas" w:cs="+mn-cs"/>
          <w:color w:val="000000"/>
          <w:kern w:val="24"/>
          <w:sz w:val="19"/>
          <w:szCs w:val="19"/>
        </w:rPr>
        <w:t>ing</w:t>
      </w:r>
      <w:r>
        <w:rPr>
          <w:rFonts w:ascii="Consolas" w:eastAsia="+mn-ea" w:hAnsi="Consolas" w:cs="+mn-cs"/>
          <w:color w:val="000000"/>
          <w:kern w:val="24"/>
          <w:sz w:val="19"/>
          <w:szCs w:val="19"/>
        </w:rPr>
        <w:t xml:space="preserve"> false, passes</w:t>
      </w:r>
    </w:p>
    <w:p w:rsidR="00283784" w:rsidRDefault="00283784" w:rsidP="000E6A54">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control to await_suspend that will handle</w:t>
      </w:r>
    </w:p>
    <w:p w:rsidR="00283784" w:rsidRPr="00DA389C" w:rsidRDefault="00283784" w:rsidP="00B816EB">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sidR="009817DE">
        <w:rPr>
          <w:rFonts w:ascii="Consolas" w:eastAsia="+mn-ea" w:hAnsi="Consolas" w:cs="+mn-cs"/>
          <w:color w:val="000000"/>
          <w:kern w:val="24"/>
          <w:sz w:val="19"/>
          <w:szCs w:val="19"/>
        </w:rPr>
        <w:t xml:space="preserve"> </w:t>
      </w:r>
      <w:r>
        <w:rPr>
          <w:rFonts w:ascii="Consolas" w:eastAsia="+mn-ea" w:hAnsi="Consolas" w:cs="+mn-cs"/>
          <w:color w:val="000000"/>
          <w:kern w:val="24"/>
          <w:sz w:val="19"/>
          <w:szCs w:val="19"/>
        </w:rPr>
        <w:t xml:space="preserve">          // </w:t>
      </w:r>
      <w:r w:rsidR="00580C84">
        <w:rPr>
          <w:rFonts w:ascii="Consolas" w:eastAsia="+mn-ea" w:hAnsi="Consolas" w:cs="+mn-cs"/>
          <w:color w:val="000000"/>
          <w:kern w:val="24"/>
          <w:sz w:val="19"/>
          <w:szCs w:val="19"/>
        </w:rPr>
        <w:t xml:space="preserve">the </w:t>
      </w:r>
      <w:r>
        <w:rPr>
          <w:rFonts w:ascii="Consolas" w:eastAsia="+mn-ea" w:hAnsi="Consolas" w:cs="+mn-cs"/>
          <w:color w:val="000000"/>
          <w:kern w:val="24"/>
          <w:sz w:val="19"/>
          <w:szCs w:val="19"/>
        </w:rPr>
        <w:t>error propagation</w:t>
      </w:r>
      <w:r w:rsidR="00580C84">
        <w:rPr>
          <w:rFonts w:ascii="Consolas" w:eastAsia="+mn-ea" w:hAnsi="Consolas" w:cs="+mn-cs"/>
          <w:color w:val="000000"/>
          <w:kern w:val="24"/>
          <w:sz w:val="19"/>
          <w:szCs w:val="19"/>
        </w:rPr>
        <w:t xml:space="preserve"> without exceptions</w:t>
      </w:r>
      <w:r w:rsidR="009817DE">
        <w:rPr>
          <w:rFonts w:ascii="Consolas" w:eastAsia="+mn-ea" w:hAnsi="Consolas" w:cs="+mn-cs"/>
          <w:color w:val="000000"/>
          <w:kern w:val="24"/>
          <w:sz w:val="19"/>
          <w:szCs w:val="19"/>
        </w:rPr>
        <w:br/>
        <w:t xml:space="preserve">      }</w:t>
      </w:r>
    </w:p>
    <w:p w:rsidR="00283784" w:rsidRDefault="00283784" w:rsidP="00DA389C">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FF"/>
          <w:kern w:val="24"/>
          <w:sz w:val="19"/>
          <w:szCs w:val="19"/>
          <w:highlight w:val="white"/>
        </w:rPr>
        <w:t>return</w:t>
      </w:r>
      <w:r w:rsidR="00DA389C" w:rsidRPr="00DA389C">
        <w:rPr>
          <w:rFonts w:ascii="Consolas" w:eastAsia="+mn-ea" w:hAnsi="Consolas" w:cs="+mn-cs"/>
          <w:color w:val="000000"/>
          <w:kern w:val="24"/>
          <w:sz w:val="19"/>
          <w:szCs w:val="19"/>
          <w:highlight w:val="white"/>
        </w:rPr>
        <w:t xml:space="preserve"> t.is_ready();</w:t>
      </w:r>
    </w:p>
    <w:p w:rsidR="00DA389C" w:rsidRPr="00DA389C" w:rsidRDefault="00283784"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highlight w:val="white"/>
        </w:rPr>
        <w:t xml:space="preserve">   </w:t>
      </w:r>
      <w:r w:rsidR="00DA389C" w:rsidRPr="00DA389C">
        <w:rPr>
          <w:rFonts w:ascii="Consolas" w:eastAsia="+mn-ea" w:hAnsi="Consolas" w:cs="+mn-cs"/>
          <w:color w:val="000000"/>
          <w:kern w:val="24"/>
          <w:sz w:val="19"/>
          <w:szCs w:val="19"/>
          <w:highlight w:val="white"/>
        </w:rPr>
        <w:t>}</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Promise&gt;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w:t>
      </w:r>
      <w:r w:rsidR="009817DE">
        <w:rPr>
          <w:rFonts w:ascii="Consolas" w:eastAsia="+mn-ea" w:hAnsi="Consolas" w:cs="+mn-cs"/>
          <w:color w:val="0000FF"/>
          <w:kern w:val="24"/>
          <w:sz w:val="19"/>
          <w:szCs w:val="19"/>
          <w:highlight w:val="white"/>
        </w:rPr>
        <w:t>void</w:t>
      </w:r>
      <w:r w:rsidRPr="00DA389C">
        <w:rPr>
          <w:rFonts w:ascii="Consolas" w:eastAsia="+mn-ea" w:hAnsi="Consolas" w:cs="+mn-cs"/>
          <w:color w:val="000000"/>
          <w:kern w:val="24"/>
          <w:sz w:val="19"/>
          <w:szCs w:val="19"/>
          <w:highlight w:val="white"/>
        </w:rPr>
        <w:t xml:space="preserve"> await_suspend(</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unique_future&lt;T&gt; &amp; t, std::</w:t>
      </w:r>
      <w:r w:rsidR="004777F0">
        <w:rPr>
          <w:rFonts w:ascii="Consolas" w:eastAsia="+mn-ea" w:hAnsi="Consolas" w:cs="+mn-cs"/>
          <w:color w:val="000000"/>
          <w:kern w:val="24"/>
          <w:sz w:val="19"/>
          <w:szCs w:val="19"/>
          <w:highlight w:val="white"/>
        </w:rPr>
        <w:t>resumable_handle</w:t>
      </w:r>
      <w:r w:rsidRPr="00DA389C">
        <w:rPr>
          <w:rFonts w:ascii="Consolas" w:eastAsia="+mn-ea" w:hAnsi="Consolas" w:cs="+mn-cs"/>
          <w:color w:val="000000"/>
          <w:kern w:val="24"/>
          <w:sz w:val="19"/>
          <w:szCs w:val="19"/>
          <w:highlight w:val="white"/>
        </w:rPr>
        <w:t xml:space="preserve">&lt;Promise&gt; rh)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highlight w:val="white"/>
        </w:rPr>
      </w:pPr>
      <w:r>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.has_exception())</w:t>
      </w:r>
      <w:r>
        <w:rPr>
          <w:rFonts w:ascii="Consolas" w:eastAsia="+mn-ea" w:hAnsi="Consolas" w:cs="+mn-cs"/>
          <w:color w:val="000000"/>
          <w:kern w:val="24"/>
          <w:sz w:val="19"/>
          <w:szCs w:val="19"/>
          <w:highlight w:val="white"/>
        </w:rPr>
        <w:t xml:space="preserve"> {</w:t>
      </w:r>
    </w:p>
    <w:p w:rsidR="009817DE" w:rsidRDefault="009817DE" w:rsidP="009817DE">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w:t>
      </w:r>
      <w:r>
        <w:rPr>
          <w:rFonts w:ascii="Consolas" w:eastAsia="+mn-ea" w:hAnsi="Consolas" w:cs="+mn-cs"/>
          <w:color w:val="000000"/>
          <w:kern w:val="24"/>
          <w:sz w:val="19"/>
          <w:szCs w:val="19"/>
          <w:highlight w:val="white"/>
        </w:rPr>
        <w:t>t</w:t>
      </w:r>
      <w:r w:rsidRPr="00DA389C">
        <w:rPr>
          <w:rFonts w:ascii="Consolas" w:eastAsia="+mn-ea" w:hAnsi="Consolas" w:cs="+mn-cs"/>
          <w:color w:val="000000"/>
          <w:kern w:val="24"/>
          <w:sz w:val="19"/>
          <w:szCs w:val="19"/>
          <w:highlight w:val="white"/>
        </w:rPr>
        <w: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9817DE">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 </w:t>
      </w:r>
    </w:p>
    <w:p w:rsidR="00DA389C"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 xml:space="preserve">else </w:t>
      </w:r>
      <w:r>
        <w:rPr>
          <w:rFonts w:ascii="Consolas" w:eastAsia="+mn-ea" w:hAnsi="Consolas" w:cs="+mn-cs"/>
          <w:color w:val="000000"/>
          <w:kern w:val="24"/>
          <w:sz w:val="19"/>
          <w:szCs w:val="19"/>
        </w:rPr>
        <w:t>{</w:t>
      </w:r>
      <w:r>
        <w:rPr>
          <w:rFonts w:ascii="Consolas" w:eastAsia="+mn-ea" w:hAnsi="Consolas" w:cs="+mn-cs"/>
          <w:color w:val="000000"/>
          <w:kern w:val="24"/>
          <w:sz w:val="19"/>
          <w:szCs w:val="19"/>
        </w:rPr>
        <w:br/>
      </w:r>
      <w:r w:rsidR="00DA389C" w:rsidRPr="00DA389C">
        <w:rPr>
          <w:rFonts w:ascii="Consolas" w:eastAsia="+mn-ea" w:hAnsi="Consolas" w:cs="+mn-cs"/>
          <w:color w:val="000000"/>
          <w:kern w:val="24"/>
          <w:sz w:val="19"/>
          <w:szCs w:val="19"/>
          <w:highlight w:val="white"/>
        </w:rPr>
        <w:t xml:space="preserve">       t.then([=](auto&amp; result){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FF"/>
          <w:kern w:val="24"/>
          <w:sz w:val="19"/>
          <w:szCs w:val="19"/>
          <w:highlight w:val="white"/>
        </w:rPr>
        <w:t>if</w:t>
      </w:r>
      <w:r w:rsidRPr="00DA389C">
        <w:rPr>
          <w:rFonts w:ascii="Consolas" w:eastAsia="+mn-ea" w:hAnsi="Consolas" w:cs="+mn-cs"/>
          <w:color w:val="000000"/>
          <w:kern w:val="24"/>
          <w:sz w:val="19"/>
          <w:szCs w:val="19"/>
          <w:highlight w:val="white"/>
        </w:rPr>
        <w:t xml:space="preserve">(result.has_exception()) </w:t>
      </w:r>
      <w:r w:rsidR="009817DE">
        <w:rPr>
          <w:rFonts w:ascii="Consolas" w:eastAsia="+mn-ea" w:hAnsi="Consolas" w:cs="+mn-cs"/>
          <w:color w:val="000000"/>
          <w:kern w:val="24"/>
          <w:sz w:val="19"/>
          <w:szCs w:val="19"/>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rh.promise().set_exception(result.get_exception_ptr());</w:t>
      </w:r>
    </w:p>
    <w:p w:rsidR="009817DE" w:rsidRPr="00DA389C" w:rsidRDefault="009817DE" w:rsidP="009817DE">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rh.destroy(); // destroys the coroutine</w:t>
      </w:r>
    </w:p>
    <w:p w:rsidR="009817DE" w:rsidRDefault="009817DE" w:rsidP="00DA389C">
      <w:pPr>
        <w:spacing w:after="0" w:line="240" w:lineRule="auto"/>
        <w:rPr>
          <w:rFonts w:ascii="Consolas" w:eastAsia="+mn-ea" w:hAnsi="Consolas" w:cs="+mn-cs"/>
          <w:color w:val="000000"/>
          <w:kern w:val="24"/>
          <w:sz w:val="19"/>
          <w:szCs w:val="19"/>
        </w:rPr>
      </w:pPr>
      <w:r>
        <w:rPr>
          <w:rFonts w:ascii="Consolas" w:eastAsia="+mn-ea" w:hAnsi="Consolas" w:cs="+mn-cs"/>
          <w:color w:val="000000"/>
          <w:kern w:val="24"/>
          <w:sz w:val="19"/>
          <w:szCs w:val="19"/>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r>
        <w:rPr>
          <w:rFonts w:ascii="Consolas" w:eastAsia="+mn-ea" w:hAnsi="Consolas" w:cs="+mn-cs"/>
          <w:color w:val="0000FF"/>
          <w:kern w:val="24"/>
          <w:sz w:val="19"/>
          <w:szCs w:val="19"/>
          <w:highlight w:val="white"/>
        </w:rPr>
        <w:t>else</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rh</w:t>
      </w:r>
      <w:r w:rsidR="009817DE">
        <w:rPr>
          <w:rFonts w:ascii="Consolas" w:eastAsia="+mn-ea" w:hAnsi="Consolas" w:cs="+mn-cs"/>
          <w:color w:val="000000"/>
          <w:kern w:val="24"/>
          <w:sz w:val="19"/>
          <w:szCs w:val="19"/>
          <w:highlight w:val="white"/>
        </w:rPr>
        <w:t>.resume</w:t>
      </w:r>
      <w:r w:rsidRPr="00DA389C">
        <w:rPr>
          <w:rFonts w:ascii="Consolas" w:eastAsia="+mn-ea" w:hAnsi="Consolas" w:cs="+mn-cs"/>
          <w:color w:val="000000"/>
          <w:kern w:val="24"/>
          <w:sz w:val="19"/>
          <w:szCs w:val="19"/>
          <w:highlight w:val="white"/>
        </w:rPr>
        <w:t>();</w:t>
      </w:r>
    </w:p>
    <w:p w:rsidR="00DA389C" w:rsidRDefault="00DA389C" w:rsidP="00DA389C">
      <w:pPr>
        <w:spacing w:after="0" w:line="240" w:lineRule="auto"/>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w:t>
      </w:r>
    </w:p>
    <w:p w:rsidR="009817DE" w:rsidRPr="00DA389C" w:rsidRDefault="009817DE" w:rsidP="00DA389C">
      <w:pPr>
        <w:spacing w:after="0" w:line="240" w:lineRule="auto"/>
        <w:rPr>
          <w:rFonts w:ascii="Times New Roman" w:eastAsia="Times New Roman" w:hAnsi="Times New Roman" w:cs="Times New Roman"/>
          <w:sz w:val="19"/>
          <w:szCs w:val="19"/>
        </w:rPr>
      </w:pPr>
      <w:r>
        <w:rPr>
          <w:rFonts w:ascii="Consolas" w:eastAsia="+mn-ea" w:hAnsi="Consolas" w:cs="+mn-cs"/>
          <w:color w:val="000000"/>
          <w:kern w:val="24"/>
          <w:sz w:val="19"/>
          <w:szCs w:val="19"/>
        </w:rPr>
        <w:t xml:space="preserve">      }</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00"/>
          <w:kern w:val="24"/>
          <w:sz w:val="19"/>
          <w:szCs w:val="19"/>
          <w:highlight w:val="white"/>
        </w:rPr>
        <w:t xml:space="preserve">   }</w:t>
      </w:r>
    </w:p>
    <w:p w:rsidR="00DA389C" w:rsidRPr="00DA389C" w:rsidRDefault="00DA389C" w:rsidP="00DA389C">
      <w:pPr>
        <w:spacing w:after="0" w:line="240" w:lineRule="auto"/>
        <w:rPr>
          <w:rFonts w:ascii="Consolas" w:eastAsia="+mn-ea" w:hAnsi="Consolas" w:cs="+mn-cs"/>
          <w:color w:val="0000FF"/>
          <w:kern w:val="24"/>
          <w:sz w:val="19"/>
          <w:szCs w:val="19"/>
          <w:highlight w:val="white"/>
        </w:rPr>
      </w:pP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T&gt;</w:t>
      </w:r>
    </w:p>
    <w:p w:rsidR="00DA389C" w:rsidRPr="00DA389C" w:rsidRDefault="00DA389C" w:rsidP="00DA389C">
      <w:pPr>
        <w:spacing w:after="0" w:line="240" w:lineRule="auto"/>
        <w:rPr>
          <w:rFonts w:ascii="Times New Roman" w:eastAsia="Times New Roman" w:hAnsi="Times New Roman" w:cs="Times New Roman"/>
          <w:sz w:val="19"/>
          <w:szCs w:val="19"/>
        </w:rPr>
      </w:pPr>
      <w:r w:rsidRPr="00DA389C">
        <w:rPr>
          <w:rFonts w:ascii="Consolas" w:eastAsia="+mn-ea" w:hAnsi="Consolas" w:cs="+mn-cs"/>
          <w:color w:val="0000FF"/>
          <w:kern w:val="24"/>
          <w:sz w:val="19"/>
          <w:szCs w:val="19"/>
          <w:highlight w:val="white"/>
          <w:lang w:val="fr-FR"/>
        </w:rPr>
        <w:t xml:space="preserve">   auto</w:t>
      </w:r>
      <w:r w:rsidRPr="00DA389C">
        <w:rPr>
          <w:rFonts w:ascii="Consolas" w:eastAsia="+mn-ea" w:hAnsi="Consolas" w:cs="+mn-cs"/>
          <w:color w:val="000000"/>
          <w:kern w:val="24"/>
          <w:sz w:val="19"/>
          <w:szCs w:val="19"/>
          <w:highlight w:val="white"/>
          <w:lang w:val="fr-FR"/>
        </w:rPr>
        <w:t xml:space="preserve"> await_resume(unique_future&lt;T&gt; &amp; t) { </w:t>
      </w:r>
      <w:r w:rsidRPr="00DA389C">
        <w:rPr>
          <w:rFonts w:ascii="Consolas" w:eastAsia="+mn-ea" w:hAnsi="Consolas" w:cs="+mn-cs"/>
          <w:color w:val="0000FF"/>
          <w:kern w:val="24"/>
          <w:sz w:val="19"/>
          <w:szCs w:val="19"/>
          <w:highlight w:val="white"/>
          <w:lang w:val="fr-FR"/>
        </w:rPr>
        <w:t>return</w:t>
      </w:r>
      <w:r w:rsidRPr="00DA389C">
        <w:rPr>
          <w:rFonts w:ascii="Consolas" w:eastAsia="+mn-ea" w:hAnsi="Consolas" w:cs="+mn-cs"/>
          <w:color w:val="000000"/>
          <w:kern w:val="24"/>
          <w:sz w:val="19"/>
          <w:szCs w:val="19"/>
          <w:highlight w:val="white"/>
          <w:lang w:val="fr-FR"/>
        </w:rPr>
        <w:t xml:space="preserve"> t.get(); }</w:t>
      </w:r>
    </w:p>
    <w:p w:rsidR="006345AA" w:rsidRPr="00DA389C" w:rsidRDefault="00DA389C" w:rsidP="00DA389C">
      <w:pPr>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namespace</w:t>
      </w:r>
      <w:r w:rsidRPr="00DA389C">
        <w:rPr>
          <w:rFonts w:ascii="Consolas" w:eastAsia="+mn-ea" w:hAnsi="Consolas" w:cs="+mn-cs"/>
          <w:color w:val="000000"/>
          <w:kern w:val="24"/>
          <w:sz w:val="19"/>
          <w:szCs w:val="19"/>
          <w:highlight w:val="white"/>
        </w:rPr>
        <w:t xml:space="preserve"> std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xml:space="preserve"> T, </w:t>
      </w:r>
      <w:r w:rsidRPr="00DA389C">
        <w:rPr>
          <w:rFonts w:ascii="Consolas" w:eastAsia="+mn-ea" w:hAnsi="Consolas" w:cs="+mn-cs"/>
          <w:color w:val="0000FF"/>
          <w:kern w:val="24"/>
          <w:sz w:val="19"/>
          <w:szCs w:val="19"/>
          <w:highlight w:val="white"/>
        </w:rPr>
        <w:t>typename</w:t>
      </w:r>
      <w:r w:rsidRPr="00DA389C">
        <w:rPr>
          <w:rFonts w:ascii="Consolas" w:eastAsia="+mn-ea" w:hAnsi="Consolas" w:cs="+mn-cs"/>
          <w:color w:val="000000"/>
          <w:kern w:val="24"/>
          <w:sz w:val="19"/>
          <w:szCs w:val="19"/>
          <w:highlight w:val="white"/>
        </w:rPr>
        <w:t>… anything&gt;</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w:t>
      </w:r>
      <w:r w:rsidR="004875E0">
        <w:rPr>
          <w:rFonts w:ascii="Consolas" w:eastAsia="+mn-ea" w:hAnsi="Consolas" w:cs="+mn-cs"/>
          <w:color w:val="000000"/>
          <w:kern w:val="24"/>
          <w:sz w:val="19"/>
          <w:szCs w:val="19"/>
          <w:highlight w:val="white"/>
        </w:rPr>
        <w:t>resumable_traits</w:t>
      </w:r>
      <w:r w:rsidRPr="00DA389C">
        <w:rPr>
          <w:rFonts w:ascii="Consolas" w:eastAsia="+mn-ea" w:hAnsi="Consolas" w:cs="+mn-cs"/>
          <w:color w:val="000000"/>
          <w:kern w:val="24"/>
          <w:sz w:val="19"/>
          <w:szCs w:val="19"/>
          <w:highlight w:val="white"/>
        </w:rPr>
        <w:t>&lt;boost::unique_future&lt;T&gt;, anything…&gt;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struct</w:t>
      </w:r>
      <w:r w:rsidRPr="00DA389C">
        <w:rPr>
          <w:rFonts w:ascii="Consolas" w:eastAsia="+mn-ea" w:hAnsi="Consolas" w:cs="+mn-cs"/>
          <w:color w:val="000000"/>
          <w:kern w:val="24"/>
          <w:sz w:val="19"/>
          <w:szCs w:val="19"/>
          <w:highlight w:val="white"/>
        </w:rPr>
        <w:t xml:space="preserve"> promise_type {</w:t>
      </w:r>
    </w:p>
    <w:p w:rsidR="00DA389C"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00"/>
          <w:kern w:val="24"/>
          <w:sz w:val="19"/>
          <w:szCs w:val="19"/>
          <w:highlight w:val="white"/>
        </w:rPr>
        <w:t xml:space="preserve">        boost::promise&lt;T&gt; promise;</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auto</w:t>
      </w:r>
      <w:r w:rsidRPr="00DA389C">
        <w:rPr>
          <w:rFonts w:ascii="Consolas" w:eastAsia="+mn-ea" w:hAnsi="Consolas" w:cs="+mn-cs"/>
          <w:color w:val="000000"/>
          <w:kern w:val="24"/>
          <w:sz w:val="19"/>
          <w:szCs w:val="19"/>
          <w:highlight w:val="white"/>
        </w:rPr>
        <w:t xml:space="preserve"> get_return_object() { </w:t>
      </w:r>
      <w:r w:rsidRPr="00DA389C">
        <w:rPr>
          <w:rFonts w:ascii="Consolas" w:eastAsia="+mn-ea" w:hAnsi="Consolas" w:cs="+mn-cs"/>
          <w:color w:val="0000FF"/>
          <w:kern w:val="24"/>
          <w:sz w:val="19"/>
          <w:szCs w:val="19"/>
          <w:highlight w:val="white"/>
        </w:rPr>
        <w:t>return</w:t>
      </w:r>
      <w:r w:rsidRPr="00DA389C">
        <w:rPr>
          <w:rFonts w:ascii="Consolas" w:eastAsia="+mn-ea" w:hAnsi="Consolas" w:cs="+mn-cs"/>
          <w:color w:val="000000"/>
          <w:kern w:val="24"/>
          <w:sz w:val="19"/>
          <w:szCs w:val="19"/>
          <w:highlight w:val="white"/>
        </w:rPr>
        <w:t xml:space="preserve"> promise.get_future();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initial_suspend()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r w:rsidR="00283784" w:rsidRPr="00DA389C">
        <w:rPr>
          <w:rFonts w:ascii="Consolas" w:eastAsia="+mn-ea" w:hAnsi="Consolas" w:cs="+mn-cs"/>
          <w:color w:val="0000FF"/>
          <w:kern w:val="24"/>
          <w:sz w:val="19"/>
          <w:szCs w:val="19"/>
          <w:highlight w:val="white"/>
        </w:rPr>
        <w:t>bool</w:t>
      </w:r>
      <w:r w:rsidR="00283784" w:rsidRPr="00DA389C">
        <w:rPr>
          <w:rFonts w:ascii="Consolas" w:eastAsia="+mn-ea" w:hAnsi="Consolas" w:cs="+mn-cs"/>
          <w:color w:val="000000"/>
          <w:kern w:val="24"/>
          <w:sz w:val="19"/>
          <w:szCs w:val="19"/>
          <w:highlight w:val="white"/>
        </w:rPr>
        <w:t xml:space="preserve"> </w:t>
      </w:r>
      <w:r w:rsidRPr="00DA389C">
        <w:rPr>
          <w:rFonts w:ascii="Consolas" w:eastAsia="+mn-ea" w:hAnsi="Consolas" w:cs="+mn-cs"/>
          <w:color w:val="000000"/>
          <w:kern w:val="24"/>
          <w:sz w:val="19"/>
          <w:szCs w:val="19"/>
          <w:highlight w:val="white"/>
        </w:rPr>
        <w:t xml:space="preserve">final_suspend() { </w:t>
      </w:r>
      <w:r w:rsidRPr="00DA389C">
        <w:rPr>
          <w:rFonts w:ascii="Consolas" w:eastAsia="+mn-ea" w:hAnsi="Consolas" w:cs="+mn-cs"/>
          <w:color w:val="0000FF"/>
          <w:kern w:val="24"/>
          <w:sz w:val="19"/>
          <w:szCs w:val="19"/>
          <w:highlight w:val="white"/>
        </w:rPr>
        <w:t>return</w:t>
      </w:r>
      <w:r w:rsidR="00283784">
        <w:rPr>
          <w:rFonts w:ascii="Consolas" w:eastAsia="+mn-ea" w:hAnsi="Consolas" w:cs="+mn-cs"/>
          <w:color w:val="0000FF"/>
          <w:kern w:val="24"/>
          <w:sz w:val="19"/>
          <w:szCs w:val="19"/>
          <w:highlight w:val="white"/>
        </w:rPr>
        <w:t xml:space="preserve"> false</w:t>
      </w:r>
      <w:r w:rsidRPr="00DA389C">
        <w:rPr>
          <w:rFonts w:ascii="Consolas" w:eastAsia="+mn-ea" w:hAnsi="Consolas" w:cs="+mn-cs"/>
          <w:color w:val="000000"/>
          <w:kern w:val="24"/>
          <w:sz w:val="19"/>
          <w:szCs w:val="19"/>
          <w:highlight w:val="white"/>
        </w:rPr>
        <w:t>;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FF"/>
          <w:kern w:val="24"/>
          <w:sz w:val="19"/>
          <w:szCs w:val="19"/>
          <w:highlight w:val="white"/>
        </w:rPr>
        <w:t xml:space="preserve">        template</w:t>
      </w:r>
      <w:r w:rsidRPr="00DA389C">
        <w:rPr>
          <w:rFonts w:ascii="Consolas" w:eastAsia="+mn-ea" w:hAnsi="Consolas" w:cs="+mn-cs"/>
          <w:color w:val="000000"/>
          <w:kern w:val="24"/>
          <w:sz w:val="19"/>
          <w:szCs w:val="19"/>
          <w:highlight w:val="white"/>
        </w:rPr>
        <w:t xml:space="preserve"> &lt;</w:t>
      </w:r>
      <w:r w:rsidRPr="00DA389C">
        <w:rPr>
          <w:rFonts w:ascii="Consolas" w:eastAsia="+mn-ea" w:hAnsi="Consolas" w:cs="+mn-cs"/>
          <w:color w:val="0000FF"/>
          <w:kern w:val="24"/>
          <w:sz w:val="19"/>
          <w:szCs w:val="19"/>
          <w:highlight w:val="white"/>
        </w:rPr>
        <w:t>class</w:t>
      </w:r>
      <w:r w:rsidRPr="00DA389C">
        <w:rPr>
          <w:rFonts w:ascii="Consolas" w:eastAsia="+mn-ea" w:hAnsi="Consolas" w:cs="+mn-cs"/>
          <w:color w:val="000000"/>
          <w:kern w:val="24"/>
          <w:sz w:val="19"/>
          <w:szCs w:val="19"/>
          <w:highlight w:val="white"/>
        </w:rPr>
        <w:t xml:space="preserve"> U&gt; </w:t>
      </w:r>
      <w:r w:rsidRPr="00DA389C">
        <w:rPr>
          <w:rFonts w:ascii="Consolas" w:eastAsia="+mn-ea" w:hAnsi="Consolas" w:cs="+mn-cs"/>
          <w:color w:val="0000FF"/>
          <w:kern w:val="24"/>
          <w:sz w:val="19"/>
          <w:szCs w:val="19"/>
          <w:highlight w:val="white"/>
        </w:rPr>
        <w:t xml:space="preserve">void </w:t>
      </w:r>
      <w:r w:rsidR="00887716">
        <w:rPr>
          <w:rFonts w:ascii="Consolas" w:eastAsia="+mn-ea" w:hAnsi="Consolas" w:cs="+mn-cs"/>
          <w:color w:val="000000"/>
          <w:kern w:val="24"/>
          <w:sz w:val="19"/>
          <w:szCs w:val="19"/>
          <w:highlight w:val="white"/>
        </w:rPr>
        <w:t>set_result</w:t>
      </w:r>
      <w:r w:rsidRPr="00DA389C">
        <w:rPr>
          <w:rFonts w:ascii="Consolas" w:eastAsia="+mn-ea" w:hAnsi="Consolas" w:cs="+mn-cs"/>
          <w:color w:val="000000"/>
          <w:kern w:val="24"/>
          <w:sz w:val="19"/>
          <w:szCs w:val="19"/>
          <w:highlight w:val="white"/>
        </w:rPr>
        <w:t xml:space="preserve">(U &amp;&amp; value) {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promise.set_value(std::forward&lt;U&gt;(value)); </w:t>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9817DE" w:rsidRPr="00B816EB" w:rsidRDefault="00DA389C" w:rsidP="00DA389C">
      <w:pPr>
        <w:pStyle w:val="NormalWeb"/>
        <w:spacing w:before="0" w:beforeAutospacing="0" w:after="0" w:afterAutospacing="0"/>
        <w:rPr>
          <w:rFonts w:ascii="Consolas" w:eastAsia="+mn-ea" w:hAnsi="Consolas" w:cs="+mn-cs"/>
          <w:color w:val="000000"/>
          <w:kern w:val="24"/>
          <w:sz w:val="19"/>
          <w:szCs w:val="19"/>
        </w:rPr>
      </w:pPr>
      <w:r w:rsidRPr="00DA389C">
        <w:rPr>
          <w:rFonts w:ascii="Consolas" w:eastAsia="+mn-ea" w:hAnsi="Consolas" w:cs="+mn-cs"/>
          <w:color w:val="0000FF"/>
          <w:kern w:val="24"/>
          <w:sz w:val="19"/>
          <w:szCs w:val="19"/>
          <w:highlight w:val="white"/>
        </w:rPr>
        <w:t xml:space="preserve">        void</w:t>
      </w:r>
      <w:r w:rsidRPr="00DA389C">
        <w:rPr>
          <w:rFonts w:ascii="Consolas" w:eastAsia="+mn-ea" w:hAnsi="Consolas" w:cs="+mn-cs"/>
          <w:color w:val="000000"/>
          <w:kern w:val="24"/>
          <w:sz w:val="19"/>
          <w:szCs w:val="19"/>
          <w:highlight w:val="white"/>
        </w:rPr>
        <w:t xml:space="preserve"> set_exception(std::exception_ptr e) {             </w:t>
      </w:r>
      <w:r w:rsidRPr="00DA389C">
        <w:rPr>
          <w:rFonts w:ascii="Consolas" w:eastAsia="+mn-ea" w:hAnsi="Consolas" w:cs="+mn-cs"/>
          <w:color w:val="000000"/>
          <w:kern w:val="24"/>
          <w:sz w:val="19"/>
          <w:szCs w:val="19"/>
          <w:highlight w:val="white"/>
        </w:rPr>
        <w:br/>
        <w:t xml:space="preserve">           promise.set_exception(std::move(e)); </w:t>
      </w:r>
      <w:r w:rsidR="00283784">
        <w:rPr>
          <w:rFonts w:ascii="Consolas" w:eastAsia="+mn-ea" w:hAnsi="Consolas" w:cs="+mn-cs"/>
          <w:color w:val="000000"/>
          <w:kern w:val="24"/>
          <w:sz w:val="19"/>
          <w:szCs w:val="19"/>
        </w:rPr>
        <w:br/>
      </w:r>
      <w:r w:rsidR="00077969">
        <w:rPr>
          <w:rFonts w:ascii="Consolas" w:eastAsia="+mn-ea" w:hAnsi="Consolas" w:cs="+mn-cs"/>
          <w:color w:val="000000"/>
          <w:kern w:val="24"/>
          <w:sz w:val="19"/>
          <w:szCs w:val="19"/>
        </w:rPr>
        <w:t xml:space="preserve"> </w:t>
      </w:r>
      <w:r w:rsidRPr="00DA389C">
        <w:rPr>
          <w:rFonts w:ascii="Consolas" w:eastAsia="+mn-ea" w:hAnsi="Consolas" w:cs="+mn-cs"/>
          <w:color w:val="000000"/>
          <w:kern w:val="24"/>
          <w:sz w:val="19"/>
          <w:szCs w:val="19"/>
          <w:highlight w:val="white"/>
        </w:rPr>
        <w:t xml:space="preserve">       }</w:t>
      </w:r>
      <w:r w:rsidR="009817DE">
        <w:rPr>
          <w:rFonts w:ascii="Consolas" w:eastAsia="+mn-ea" w:hAnsi="Consolas" w:cs="+mn-cs"/>
          <w:color w:val="000000"/>
          <w:kern w:val="24"/>
          <w:sz w:val="19"/>
          <w:szCs w:val="19"/>
        </w:rPr>
        <w:tab/>
      </w:r>
    </w:p>
    <w:p w:rsidR="00DA389C" w:rsidRPr="00DA389C" w:rsidRDefault="00DA389C" w:rsidP="00DA389C">
      <w:pPr>
        <w:pStyle w:val="NormalWeb"/>
        <w:spacing w:before="0" w:beforeAutospacing="0" w:after="0" w:afterAutospacing="0"/>
        <w:rPr>
          <w:sz w:val="19"/>
          <w:szCs w:val="19"/>
        </w:rPr>
      </w:pPr>
      <w:r w:rsidRPr="00DA389C">
        <w:rPr>
          <w:rFonts w:ascii="Consolas" w:eastAsia="+mn-ea" w:hAnsi="Consolas" w:cs="+mn-cs"/>
          <w:color w:val="000000"/>
          <w:kern w:val="24"/>
          <w:sz w:val="19"/>
          <w:szCs w:val="19"/>
          <w:highlight w:val="white"/>
        </w:rPr>
        <w:t xml:space="preserve">    };</w:t>
      </w:r>
    </w:p>
    <w:p w:rsidR="00714084" w:rsidRPr="00714084" w:rsidRDefault="00DA389C" w:rsidP="00B816EB">
      <w:pPr>
        <w:pStyle w:val="NormalWeb"/>
        <w:spacing w:before="0" w:beforeAutospacing="0" w:after="0" w:afterAutospacing="0"/>
      </w:pPr>
      <w:r w:rsidRPr="00DA389C">
        <w:rPr>
          <w:rFonts w:ascii="Consolas" w:eastAsia="+mn-ea" w:hAnsi="Consolas" w:cs="+mn-cs"/>
          <w:color w:val="000000"/>
          <w:kern w:val="24"/>
          <w:sz w:val="19"/>
          <w:szCs w:val="19"/>
          <w:highlight w:val="white"/>
        </w:rPr>
        <w:t>};</w:t>
      </w:r>
    </w:p>
    <w:sectPr w:rsidR="00714084" w:rsidRPr="00714084">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371" w:rsidRDefault="00530371" w:rsidP="00ED5029">
      <w:pPr>
        <w:spacing w:after="0" w:line="240" w:lineRule="auto"/>
      </w:pPr>
      <w:r>
        <w:separator/>
      </w:r>
    </w:p>
  </w:endnote>
  <w:endnote w:type="continuationSeparator" w:id="0">
    <w:p w:rsidR="00530371" w:rsidRDefault="00530371" w:rsidP="00ED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LMMono9-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ono10-Italic">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233998"/>
      <w:docPartObj>
        <w:docPartGallery w:val="Page Numbers (Bottom of Page)"/>
        <w:docPartUnique/>
      </w:docPartObj>
    </w:sdtPr>
    <w:sdtEndPr>
      <w:rPr>
        <w:noProof/>
      </w:rPr>
    </w:sdtEndPr>
    <w:sdtContent>
      <w:p w:rsidR="00400BD3" w:rsidRDefault="00400BD3">
        <w:pPr>
          <w:pStyle w:val="Footer"/>
          <w:jc w:val="center"/>
        </w:pPr>
        <w:r>
          <w:fldChar w:fldCharType="begin"/>
        </w:r>
        <w:r>
          <w:instrText xml:space="preserve"> PAGE   \* MERGEFORMAT </w:instrText>
        </w:r>
        <w:r>
          <w:fldChar w:fldCharType="separate"/>
        </w:r>
        <w:r w:rsidR="00942B77">
          <w:rPr>
            <w:noProof/>
          </w:rPr>
          <w:t>2</w:t>
        </w:r>
        <w:r>
          <w:rPr>
            <w:noProof/>
          </w:rPr>
          <w:fldChar w:fldCharType="end"/>
        </w:r>
      </w:p>
    </w:sdtContent>
  </w:sdt>
  <w:p w:rsidR="00400BD3" w:rsidRDefault="00400B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371" w:rsidRDefault="00530371" w:rsidP="00ED5029">
      <w:pPr>
        <w:spacing w:after="0" w:line="240" w:lineRule="auto"/>
      </w:pPr>
      <w:r>
        <w:separator/>
      </w:r>
    </w:p>
  </w:footnote>
  <w:footnote w:type="continuationSeparator" w:id="0">
    <w:p w:rsidR="00530371" w:rsidRDefault="00530371" w:rsidP="00ED5029">
      <w:pPr>
        <w:spacing w:after="0" w:line="240" w:lineRule="auto"/>
      </w:pPr>
      <w:r>
        <w:continuationSeparator/>
      </w:r>
    </w:p>
  </w:footnote>
  <w:footnote w:id="1">
    <w:p w:rsidR="00400BD3" w:rsidRDefault="00400BD3">
      <w:pPr>
        <w:pStyle w:val="FootnoteText"/>
      </w:pPr>
      <w:r>
        <w:rPr>
          <w:rStyle w:val="FootnoteReference"/>
        </w:rPr>
        <w:footnoteRef/>
      </w:r>
      <w:r>
        <w:t xml:space="preserve"> Allocation of the frame of a resumable function</w:t>
      </w:r>
    </w:p>
  </w:footnote>
  <w:footnote w:id="2">
    <w:p w:rsidR="00400BD3" w:rsidRDefault="00400BD3">
      <w:pPr>
        <w:pStyle w:val="FootnoteText"/>
      </w:pPr>
      <w:r>
        <w:rPr>
          <w:rStyle w:val="FootnoteReference"/>
        </w:rPr>
        <w:footnoteRef/>
      </w:r>
      <w:r>
        <w:t xml:space="preserve"> not counting memory allocations incurred by OS facilities to perform an I/O</w:t>
      </w:r>
    </w:p>
  </w:footnote>
  <w:footnote w:id="3">
    <w:p w:rsidR="00400BD3" w:rsidRDefault="00400BD3">
      <w:pPr>
        <w:pStyle w:val="FootnoteText"/>
      </w:pPr>
      <w:r>
        <w:rPr>
          <w:rStyle w:val="FootnoteReference"/>
        </w:rPr>
        <w:footnoteRef/>
      </w:r>
      <w:r>
        <w:t xml:space="preserve"> In constant space with only log n iterations</w:t>
      </w:r>
    </w:p>
  </w:footnote>
  <w:footnote w:id="4">
    <w:p w:rsidR="00400BD3" w:rsidRDefault="00400BD3">
      <w:pPr>
        <w:pStyle w:val="FootnoteText"/>
      </w:pPr>
      <w:r>
        <w:rPr>
          <w:rStyle w:val="FootnoteReference"/>
        </w:rPr>
        <w:footnoteRef/>
      </w:r>
      <w:r>
        <w:t xml:space="preserve"> Usually C APIs take a callback and void* context. When the library/OS calls back into the user code, it invokes the callback passing the context back. from_address() static member function allows to reconstitute coroutine_handle&lt;&gt; from void* context and resume the coroutine </w:t>
      </w:r>
    </w:p>
  </w:footnote>
  <w:footnote w:id="5">
    <w:p w:rsidR="00400BD3" w:rsidRDefault="00400BD3">
      <w:pPr>
        <w:pStyle w:val="FootnoteText"/>
      </w:pPr>
      <w:r>
        <w:rPr>
          <w:rStyle w:val="FootnoteReference"/>
        </w:rPr>
        <w:footnoteRef/>
      </w:r>
      <w:r>
        <w:t xml:space="preserve"> The motivation for this is to avoid interfering with existing exception propagation mechanisms, as they may be significantly (and negatively so) impacted should await be allowed to occur within exception handlers.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E2BD6"/>
    <w:multiLevelType w:val="hybridMultilevel"/>
    <w:tmpl w:val="73121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25C43"/>
    <w:multiLevelType w:val="hybridMultilevel"/>
    <w:tmpl w:val="5344D444"/>
    <w:lvl w:ilvl="0" w:tplc="3664F9F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B4571"/>
    <w:multiLevelType w:val="hybridMultilevel"/>
    <w:tmpl w:val="9536A31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766AF"/>
    <w:multiLevelType w:val="hybridMultilevel"/>
    <w:tmpl w:val="1544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C2B6A"/>
    <w:multiLevelType w:val="hybridMultilevel"/>
    <w:tmpl w:val="7C703F34"/>
    <w:lvl w:ilvl="0" w:tplc="84F088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B7363"/>
    <w:multiLevelType w:val="hybridMultilevel"/>
    <w:tmpl w:val="D60E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D2015D"/>
    <w:multiLevelType w:val="hybridMultilevel"/>
    <w:tmpl w:val="ACD0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6C324F"/>
    <w:multiLevelType w:val="hybridMultilevel"/>
    <w:tmpl w:val="AE54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6287F"/>
    <w:multiLevelType w:val="hybridMultilevel"/>
    <w:tmpl w:val="CDFA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7"/>
  </w:num>
  <w:num w:numId="5">
    <w:abstractNumId w:val="0"/>
  </w:num>
  <w:num w:numId="6">
    <w:abstractNumId w:val="1"/>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9B"/>
    <w:rsid w:val="00004424"/>
    <w:rsid w:val="000113D3"/>
    <w:rsid w:val="0001290C"/>
    <w:rsid w:val="00014333"/>
    <w:rsid w:val="00015C7C"/>
    <w:rsid w:val="0002459C"/>
    <w:rsid w:val="00030678"/>
    <w:rsid w:val="00037661"/>
    <w:rsid w:val="000437BF"/>
    <w:rsid w:val="00043B94"/>
    <w:rsid w:val="000513E0"/>
    <w:rsid w:val="000525AC"/>
    <w:rsid w:val="0005306D"/>
    <w:rsid w:val="00060610"/>
    <w:rsid w:val="00060A92"/>
    <w:rsid w:val="00061C8C"/>
    <w:rsid w:val="00074FEA"/>
    <w:rsid w:val="00077969"/>
    <w:rsid w:val="00086066"/>
    <w:rsid w:val="00087D52"/>
    <w:rsid w:val="0009068D"/>
    <w:rsid w:val="00096A09"/>
    <w:rsid w:val="000A1BCD"/>
    <w:rsid w:val="000A4616"/>
    <w:rsid w:val="000A5CFE"/>
    <w:rsid w:val="000B46AC"/>
    <w:rsid w:val="000D3DF9"/>
    <w:rsid w:val="000D5E47"/>
    <w:rsid w:val="000D7E39"/>
    <w:rsid w:val="000E6A54"/>
    <w:rsid w:val="000F6260"/>
    <w:rsid w:val="00102D31"/>
    <w:rsid w:val="00105EEC"/>
    <w:rsid w:val="00113B05"/>
    <w:rsid w:val="00113F14"/>
    <w:rsid w:val="0011419A"/>
    <w:rsid w:val="001167E2"/>
    <w:rsid w:val="00120D39"/>
    <w:rsid w:val="00122D0B"/>
    <w:rsid w:val="00130F51"/>
    <w:rsid w:val="00133A03"/>
    <w:rsid w:val="00136E9F"/>
    <w:rsid w:val="00153E45"/>
    <w:rsid w:val="001602F9"/>
    <w:rsid w:val="00162B99"/>
    <w:rsid w:val="00163BD4"/>
    <w:rsid w:val="00163E28"/>
    <w:rsid w:val="001650FA"/>
    <w:rsid w:val="001755C7"/>
    <w:rsid w:val="00175B6C"/>
    <w:rsid w:val="0017764E"/>
    <w:rsid w:val="001828D8"/>
    <w:rsid w:val="0018393C"/>
    <w:rsid w:val="00185628"/>
    <w:rsid w:val="0018666E"/>
    <w:rsid w:val="001A1181"/>
    <w:rsid w:val="001A384F"/>
    <w:rsid w:val="001B1919"/>
    <w:rsid w:val="001C147E"/>
    <w:rsid w:val="001D24D2"/>
    <w:rsid w:val="001D4F42"/>
    <w:rsid w:val="0020213E"/>
    <w:rsid w:val="00204885"/>
    <w:rsid w:val="002071AB"/>
    <w:rsid w:val="002111F3"/>
    <w:rsid w:val="00216260"/>
    <w:rsid w:val="0022217F"/>
    <w:rsid w:val="00223939"/>
    <w:rsid w:val="002365CB"/>
    <w:rsid w:val="00236DA7"/>
    <w:rsid w:val="00241D08"/>
    <w:rsid w:val="00246B69"/>
    <w:rsid w:val="00251168"/>
    <w:rsid w:val="00252B78"/>
    <w:rsid w:val="00252CE3"/>
    <w:rsid w:val="00263A61"/>
    <w:rsid w:val="002708D2"/>
    <w:rsid w:val="00273A6E"/>
    <w:rsid w:val="0027679E"/>
    <w:rsid w:val="002772C9"/>
    <w:rsid w:val="00281C74"/>
    <w:rsid w:val="00283784"/>
    <w:rsid w:val="00285257"/>
    <w:rsid w:val="00291283"/>
    <w:rsid w:val="00294334"/>
    <w:rsid w:val="002C6F4A"/>
    <w:rsid w:val="002E15C6"/>
    <w:rsid w:val="002E1E8F"/>
    <w:rsid w:val="002E35EA"/>
    <w:rsid w:val="002E6F80"/>
    <w:rsid w:val="002E7BA5"/>
    <w:rsid w:val="002F43E5"/>
    <w:rsid w:val="0031214F"/>
    <w:rsid w:val="0032177F"/>
    <w:rsid w:val="00324AE9"/>
    <w:rsid w:val="00326AB8"/>
    <w:rsid w:val="0033307A"/>
    <w:rsid w:val="00340AE1"/>
    <w:rsid w:val="00341B5B"/>
    <w:rsid w:val="0034587E"/>
    <w:rsid w:val="00345F16"/>
    <w:rsid w:val="00350AC3"/>
    <w:rsid w:val="00381D29"/>
    <w:rsid w:val="00381DD6"/>
    <w:rsid w:val="00383C66"/>
    <w:rsid w:val="00386AB8"/>
    <w:rsid w:val="00387341"/>
    <w:rsid w:val="00392076"/>
    <w:rsid w:val="003923E2"/>
    <w:rsid w:val="00395E97"/>
    <w:rsid w:val="00395FC3"/>
    <w:rsid w:val="003964FF"/>
    <w:rsid w:val="003A2A1B"/>
    <w:rsid w:val="003A4618"/>
    <w:rsid w:val="003B0F97"/>
    <w:rsid w:val="003C0877"/>
    <w:rsid w:val="003D44A7"/>
    <w:rsid w:val="003E2975"/>
    <w:rsid w:val="003E72DA"/>
    <w:rsid w:val="003E7A1F"/>
    <w:rsid w:val="00400BD3"/>
    <w:rsid w:val="00403503"/>
    <w:rsid w:val="00407D11"/>
    <w:rsid w:val="00410299"/>
    <w:rsid w:val="00411A8E"/>
    <w:rsid w:val="00417C06"/>
    <w:rsid w:val="00430CCC"/>
    <w:rsid w:val="00430DD9"/>
    <w:rsid w:val="004452C6"/>
    <w:rsid w:val="004777F0"/>
    <w:rsid w:val="00481269"/>
    <w:rsid w:val="00485CC9"/>
    <w:rsid w:val="00486831"/>
    <w:rsid w:val="004875E0"/>
    <w:rsid w:val="00491A66"/>
    <w:rsid w:val="004A0153"/>
    <w:rsid w:val="004A7D60"/>
    <w:rsid w:val="004B6736"/>
    <w:rsid w:val="004C657A"/>
    <w:rsid w:val="004C754D"/>
    <w:rsid w:val="004C7EDF"/>
    <w:rsid w:val="004E0C13"/>
    <w:rsid w:val="004F6F2B"/>
    <w:rsid w:val="00502668"/>
    <w:rsid w:val="005046CD"/>
    <w:rsid w:val="00510107"/>
    <w:rsid w:val="00511BD0"/>
    <w:rsid w:val="00512985"/>
    <w:rsid w:val="00516B2B"/>
    <w:rsid w:val="00520045"/>
    <w:rsid w:val="00522C04"/>
    <w:rsid w:val="00530371"/>
    <w:rsid w:val="005323E4"/>
    <w:rsid w:val="00532E4C"/>
    <w:rsid w:val="005568C8"/>
    <w:rsid w:val="00557E4B"/>
    <w:rsid w:val="00573243"/>
    <w:rsid w:val="00580C84"/>
    <w:rsid w:val="005A2848"/>
    <w:rsid w:val="005A47AB"/>
    <w:rsid w:val="005B1D36"/>
    <w:rsid w:val="005B35F9"/>
    <w:rsid w:val="005B3F41"/>
    <w:rsid w:val="005C4C5B"/>
    <w:rsid w:val="005C53CC"/>
    <w:rsid w:val="005C6262"/>
    <w:rsid w:val="005D097E"/>
    <w:rsid w:val="005D7836"/>
    <w:rsid w:val="005E0A90"/>
    <w:rsid w:val="005E5BC0"/>
    <w:rsid w:val="005F1963"/>
    <w:rsid w:val="005F1FE6"/>
    <w:rsid w:val="005F46D0"/>
    <w:rsid w:val="005F501A"/>
    <w:rsid w:val="005F56E6"/>
    <w:rsid w:val="00600675"/>
    <w:rsid w:val="0060222B"/>
    <w:rsid w:val="00606619"/>
    <w:rsid w:val="00617F15"/>
    <w:rsid w:val="0062006B"/>
    <w:rsid w:val="00623C88"/>
    <w:rsid w:val="0062612D"/>
    <w:rsid w:val="00632832"/>
    <w:rsid w:val="006345AA"/>
    <w:rsid w:val="00635E4E"/>
    <w:rsid w:val="00635EEC"/>
    <w:rsid w:val="006417A5"/>
    <w:rsid w:val="006441D1"/>
    <w:rsid w:val="00662910"/>
    <w:rsid w:val="00666D0F"/>
    <w:rsid w:val="006735BA"/>
    <w:rsid w:val="0067697C"/>
    <w:rsid w:val="00683362"/>
    <w:rsid w:val="006A0FC3"/>
    <w:rsid w:val="006A63D0"/>
    <w:rsid w:val="006B091B"/>
    <w:rsid w:val="006B1AA6"/>
    <w:rsid w:val="006B271C"/>
    <w:rsid w:val="006B3F84"/>
    <w:rsid w:val="006C48FC"/>
    <w:rsid w:val="006C49B5"/>
    <w:rsid w:val="006D0714"/>
    <w:rsid w:val="006E02B8"/>
    <w:rsid w:val="006E1756"/>
    <w:rsid w:val="006E7F35"/>
    <w:rsid w:val="006F1564"/>
    <w:rsid w:val="006F3915"/>
    <w:rsid w:val="00710199"/>
    <w:rsid w:val="00710F6E"/>
    <w:rsid w:val="00714084"/>
    <w:rsid w:val="00720747"/>
    <w:rsid w:val="0072587E"/>
    <w:rsid w:val="00726B4A"/>
    <w:rsid w:val="00730D1E"/>
    <w:rsid w:val="00734E7C"/>
    <w:rsid w:val="00735ED6"/>
    <w:rsid w:val="00736B6F"/>
    <w:rsid w:val="007404C9"/>
    <w:rsid w:val="00744D1F"/>
    <w:rsid w:val="007520BA"/>
    <w:rsid w:val="0075306E"/>
    <w:rsid w:val="0075712A"/>
    <w:rsid w:val="007606AE"/>
    <w:rsid w:val="007610EE"/>
    <w:rsid w:val="007623A3"/>
    <w:rsid w:val="0076470F"/>
    <w:rsid w:val="00767A64"/>
    <w:rsid w:val="00772A6D"/>
    <w:rsid w:val="007744EF"/>
    <w:rsid w:val="007837BC"/>
    <w:rsid w:val="00783BCA"/>
    <w:rsid w:val="0079712D"/>
    <w:rsid w:val="007A4CF0"/>
    <w:rsid w:val="007B0B15"/>
    <w:rsid w:val="007B31C3"/>
    <w:rsid w:val="007B3D5E"/>
    <w:rsid w:val="007B70FF"/>
    <w:rsid w:val="007D1A90"/>
    <w:rsid w:val="007E0860"/>
    <w:rsid w:val="007E3AEE"/>
    <w:rsid w:val="007F2783"/>
    <w:rsid w:val="007F71FA"/>
    <w:rsid w:val="00811671"/>
    <w:rsid w:val="00811D97"/>
    <w:rsid w:val="00814029"/>
    <w:rsid w:val="00824C8C"/>
    <w:rsid w:val="00832ED4"/>
    <w:rsid w:val="008338A8"/>
    <w:rsid w:val="00836FA6"/>
    <w:rsid w:val="008443C9"/>
    <w:rsid w:val="0084604E"/>
    <w:rsid w:val="0085233B"/>
    <w:rsid w:val="00853949"/>
    <w:rsid w:val="00853B4D"/>
    <w:rsid w:val="00860CF6"/>
    <w:rsid w:val="008721C3"/>
    <w:rsid w:val="008739B5"/>
    <w:rsid w:val="008762F3"/>
    <w:rsid w:val="00876BAC"/>
    <w:rsid w:val="00877A84"/>
    <w:rsid w:val="008801C0"/>
    <w:rsid w:val="00882737"/>
    <w:rsid w:val="008842E4"/>
    <w:rsid w:val="00887716"/>
    <w:rsid w:val="00887EBA"/>
    <w:rsid w:val="008A6C8B"/>
    <w:rsid w:val="008B5582"/>
    <w:rsid w:val="008B6B43"/>
    <w:rsid w:val="008C35DC"/>
    <w:rsid w:val="008D27C9"/>
    <w:rsid w:val="008F60B6"/>
    <w:rsid w:val="009033B9"/>
    <w:rsid w:val="0090571A"/>
    <w:rsid w:val="009103F9"/>
    <w:rsid w:val="00912721"/>
    <w:rsid w:val="00925ED3"/>
    <w:rsid w:val="009316E7"/>
    <w:rsid w:val="00932E9D"/>
    <w:rsid w:val="00933BBD"/>
    <w:rsid w:val="00940868"/>
    <w:rsid w:val="009420CD"/>
    <w:rsid w:val="00942B77"/>
    <w:rsid w:val="0094742F"/>
    <w:rsid w:val="00951F03"/>
    <w:rsid w:val="00954BA4"/>
    <w:rsid w:val="00972CB6"/>
    <w:rsid w:val="00975A42"/>
    <w:rsid w:val="00976057"/>
    <w:rsid w:val="00976EA0"/>
    <w:rsid w:val="009814B4"/>
    <w:rsid w:val="009817DE"/>
    <w:rsid w:val="0098570A"/>
    <w:rsid w:val="009A1C3C"/>
    <w:rsid w:val="009A3DCD"/>
    <w:rsid w:val="009B2275"/>
    <w:rsid w:val="009C417F"/>
    <w:rsid w:val="009D247C"/>
    <w:rsid w:val="009D5E9B"/>
    <w:rsid w:val="009E0563"/>
    <w:rsid w:val="009E32AA"/>
    <w:rsid w:val="009F5C0C"/>
    <w:rsid w:val="009F68A4"/>
    <w:rsid w:val="00A00310"/>
    <w:rsid w:val="00A0381C"/>
    <w:rsid w:val="00A0561D"/>
    <w:rsid w:val="00A108D1"/>
    <w:rsid w:val="00A15673"/>
    <w:rsid w:val="00A171EB"/>
    <w:rsid w:val="00A21F6C"/>
    <w:rsid w:val="00A227CC"/>
    <w:rsid w:val="00A22A15"/>
    <w:rsid w:val="00A23D0E"/>
    <w:rsid w:val="00A43CF9"/>
    <w:rsid w:val="00A50131"/>
    <w:rsid w:val="00A50AEC"/>
    <w:rsid w:val="00A51C33"/>
    <w:rsid w:val="00A74B0F"/>
    <w:rsid w:val="00A905B3"/>
    <w:rsid w:val="00A910A9"/>
    <w:rsid w:val="00A94AD6"/>
    <w:rsid w:val="00AA2760"/>
    <w:rsid w:val="00AA64A9"/>
    <w:rsid w:val="00AA675B"/>
    <w:rsid w:val="00AA7F4B"/>
    <w:rsid w:val="00AB1921"/>
    <w:rsid w:val="00AB6ECA"/>
    <w:rsid w:val="00AC0541"/>
    <w:rsid w:val="00AC4D33"/>
    <w:rsid w:val="00AD1FE1"/>
    <w:rsid w:val="00AD7E34"/>
    <w:rsid w:val="00AE0AF0"/>
    <w:rsid w:val="00AE13C7"/>
    <w:rsid w:val="00AE34E8"/>
    <w:rsid w:val="00AE4343"/>
    <w:rsid w:val="00AE4D9C"/>
    <w:rsid w:val="00AE79A5"/>
    <w:rsid w:val="00AF1BE9"/>
    <w:rsid w:val="00AF5647"/>
    <w:rsid w:val="00B06115"/>
    <w:rsid w:val="00B14122"/>
    <w:rsid w:val="00B20E85"/>
    <w:rsid w:val="00B22841"/>
    <w:rsid w:val="00B31247"/>
    <w:rsid w:val="00B33DB5"/>
    <w:rsid w:val="00B36F1D"/>
    <w:rsid w:val="00B40231"/>
    <w:rsid w:val="00B410D4"/>
    <w:rsid w:val="00B55794"/>
    <w:rsid w:val="00B6523C"/>
    <w:rsid w:val="00B80019"/>
    <w:rsid w:val="00B816EB"/>
    <w:rsid w:val="00B85613"/>
    <w:rsid w:val="00B94C06"/>
    <w:rsid w:val="00BA3E79"/>
    <w:rsid w:val="00BC259B"/>
    <w:rsid w:val="00BC44A4"/>
    <w:rsid w:val="00BC78A4"/>
    <w:rsid w:val="00BD056E"/>
    <w:rsid w:val="00BE19B3"/>
    <w:rsid w:val="00BE30F9"/>
    <w:rsid w:val="00BE47FE"/>
    <w:rsid w:val="00BE5143"/>
    <w:rsid w:val="00BE7C7F"/>
    <w:rsid w:val="00BF6767"/>
    <w:rsid w:val="00C06DC5"/>
    <w:rsid w:val="00C07470"/>
    <w:rsid w:val="00C21CED"/>
    <w:rsid w:val="00C27D0B"/>
    <w:rsid w:val="00C31570"/>
    <w:rsid w:val="00C3266B"/>
    <w:rsid w:val="00C40A99"/>
    <w:rsid w:val="00C444E5"/>
    <w:rsid w:val="00C56B57"/>
    <w:rsid w:val="00C61195"/>
    <w:rsid w:val="00C61F13"/>
    <w:rsid w:val="00C64527"/>
    <w:rsid w:val="00C70893"/>
    <w:rsid w:val="00C7452D"/>
    <w:rsid w:val="00C802E0"/>
    <w:rsid w:val="00C82959"/>
    <w:rsid w:val="00C82E7E"/>
    <w:rsid w:val="00C83DAB"/>
    <w:rsid w:val="00C94FFA"/>
    <w:rsid w:val="00CB45CF"/>
    <w:rsid w:val="00CB70E2"/>
    <w:rsid w:val="00CC1AFC"/>
    <w:rsid w:val="00CC4830"/>
    <w:rsid w:val="00CD4ABA"/>
    <w:rsid w:val="00CF1151"/>
    <w:rsid w:val="00D0046A"/>
    <w:rsid w:val="00D00B5F"/>
    <w:rsid w:val="00D00D70"/>
    <w:rsid w:val="00D033A7"/>
    <w:rsid w:val="00D03C32"/>
    <w:rsid w:val="00D10B32"/>
    <w:rsid w:val="00D12F8B"/>
    <w:rsid w:val="00D150B4"/>
    <w:rsid w:val="00D158FF"/>
    <w:rsid w:val="00D275A2"/>
    <w:rsid w:val="00D2798F"/>
    <w:rsid w:val="00D31F09"/>
    <w:rsid w:val="00D45461"/>
    <w:rsid w:val="00D46202"/>
    <w:rsid w:val="00D579AA"/>
    <w:rsid w:val="00D6326E"/>
    <w:rsid w:val="00D66B9C"/>
    <w:rsid w:val="00D67E03"/>
    <w:rsid w:val="00D70C95"/>
    <w:rsid w:val="00D734EE"/>
    <w:rsid w:val="00D82C04"/>
    <w:rsid w:val="00D92AC9"/>
    <w:rsid w:val="00DA389C"/>
    <w:rsid w:val="00DA70F1"/>
    <w:rsid w:val="00DB0A3F"/>
    <w:rsid w:val="00DB301E"/>
    <w:rsid w:val="00DB49CD"/>
    <w:rsid w:val="00DC543F"/>
    <w:rsid w:val="00DD7F2B"/>
    <w:rsid w:val="00DE04B4"/>
    <w:rsid w:val="00DE335D"/>
    <w:rsid w:val="00DE3883"/>
    <w:rsid w:val="00DF10AD"/>
    <w:rsid w:val="00DF1720"/>
    <w:rsid w:val="00DF6C88"/>
    <w:rsid w:val="00DF72A2"/>
    <w:rsid w:val="00E0314B"/>
    <w:rsid w:val="00E038C3"/>
    <w:rsid w:val="00E03B98"/>
    <w:rsid w:val="00E046DB"/>
    <w:rsid w:val="00E047AE"/>
    <w:rsid w:val="00E12791"/>
    <w:rsid w:val="00E17013"/>
    <w:rsid w:val="00E17AD1"/>
    <w:rsid w:val="00E24C22"/>
    <w:rsid w:val="00E252EA"/>
    <w:rsid w:val="00E42982"/>
    <w:rsid w:val="00E46708"/>
    <w:rsid w:val="00E506B0"/>
    <w:rsid w:val="00E528A1"/>
    <w:rsid w:val="00E710A7"/>
    <w:rsid w:val="00E73ADD"/>
    <w:rsid w:val="00E75AB1"/>
    <w:rsid w:val="00E761D0"/>
    <w:rsid w:val="00E82370"/>
    <w:rsid w:val="00E85AE4"/>
    <w:rsid w:val="00E94825"/>
    <w:rsid w:val="00EA0E29"/>
    <w:rsid w:val="00EC51DF"/>
    <w:rsid w:val="00ED2DC3"/>
    <w:rsid w:val="00ED5029"/>
    <w:rsid w:val="00ED5D6B"/>
    <w:rsid w:val="00EF1ED5"/>
    <w:rsid w:val="00EF2133"/>
    <w:rsid w:val="00EF221A"/>
    <w:rsid w:val="00EF5005"/>
    <w:rsid w:val="00F177B0"/>
    <w:rsid w:val="00F24C87"/>
    <w:rsid w:val="00F329A6"/>
    <w:rsid w:val="00F32D13"/>
    <w:rsid w:val="00F34BBA"/>
    <w:rsid w:val="00F358AC"/>
    <w:rsid w:val="00F42BA5"/>
    <w:rsid w:val="00F46FFA"/>
    <w:rsid w:val="00F7287F"/>
    <w:rsid w:val="00F810FE"/>
    <w:rsid w:val="00F83325"/>
    <w:rsid w:val="00F841B5"/>
    <w:rsid w:val="00FA4C1C"/>
    <w:rsid w:val="00FA7433"/>
    <w:rsid w:val="00FB18FF"/>
    <w:rsid w:val="00FB1F63"/>
    <w:rsid w:val="00FB5D2F"/>
    <w:rsid w:val="00FB6415"/>
    <w:rsid w:val="00FC3A70"/>
    <w:rsid w:val="00FD31F4"/>
    <w:rsid w:val="00FD65A1"/>
    <w:rsid w:val="00FE0074"/>
    <w:rsid w:val="00FE5DA6"/>
    <w:rsid w:val="00FF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22D-54B2-41B1-8B1C-A1AC1113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6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6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25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6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2721"/>
    <w:pPr>
      <w:ind w:left="720"/>
      <w:contextualSpacing/>
    </w:pPr>
  </w:style>
  <w:style w:type="character" w:customStyle="1" w:styleId="Heading2Char">
    <w:name w:val="Heading 2 Char"/>
    <w:basedOn w:val="DefaultParagraphFont"/>
    <w:link w:val="Heading2"/>
    <w:uiPriority w:val="9"/>
    <w:rsid w:val="006066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2CB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46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8F60B6"/>
    <w:pPr>
      <w:autoSpaceDE w:val="0"/>
      <w:autoSpaceDN w:val="0"/>
      <w:spacing w:after="0" w:line="240" w:lineRule="auto"/>
    </w:pPr>
    <w:rPr>
      <w:rFonts w:ascii="Consolas" w:hAnsi="Consolas" w:cs="Consolas"/>
      <w:noProof/>
      <w:sz w:val="19"/>
      <w:szCs w:val="19"/>
    </w:rPr>
  </w:style>
  <w:style w:type="paragraph" w:styleId="BalloonText">
    <w:name w:val="Balloon Text"/>
    <w:basedOn w:val="Normal"/>
    <w:link w:val="BalloonTextChar"/>
    <w:uiPriority w:val="99"/>
    <w:semiHidden/>
    <w:unhideWhenUsed/>
    <w:rsid w:val="0005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D"/>
    <w:rPr>
      <w:rFonts w:ascii="Segoe UI" w:hAnsi="Segoe UI" w:cs="Segoe UI"/>
      <w:sz w:val="18"/>
      <w:szCs w:val="18"/>
    </w:rPr>
  </w:style>
  <w:style w:type="paragraph" w:customStyle="1" w:styleId="NoteBox">
    <w:name w:val="Note Box"/>
    <w:basedOn w:val="Normal"/>
    <w:link w:val="NoteBoxChar"/>
    <w:qFormat/>
    <w:rsid w:val="00281C74"/>
    <w:pPr>
      <w:pBdr>
        <w:top w:val="single" w:sz="4" w:space="1" w:color="auto" w:shadow="1"/>
        <w:left w:val="single" w:sz="4" w:space="4" w:color="auto" w:shadow="1"/>
        <w:bottom w:val="single" w:sz="4" w:space="1" w:color="auto" w:shadow="1"/>
        <w:right w:val="single" w:sz="4" w:space="4" w:color="auto" w:shadow="1"/>
      </w:pBdr>
    </w:pPr>
  </w:style>
  <w:style w:type="character" w:customStyle="1" w:styleId="NoteBoxChar">
    <w:name w:val="Note Box Char"/>
    <w:basedOn w:val="DefaultParagraphFont"/>
    <w:link w:val="NoteBox"/>
    <w:rsid w:val="00281C74"/>
  </w:style>
  <w:style w:type="paragraph" w:styleId="TOCHeading">
    <w:name w:val="TOC Heading"/>
    <w:basedOn w:val="Heading1"/>
    <w:next w:val="Normal"/>
    <w:uiPriority w:val="39"/>
    <w:unhideWhenUsed/>
    <w:qFormat/>
    <w:rsid w:val="00ED5029"/>
    <w:pPr>
      <w:outlineLvl w:val="9"/>
    </w:pPr>
  </w:style>
  <w:style w:type="paragraph" w:styleId="TOC1">
    <w:name w:val="toc 1"/>
    <w:basedOn w:val="Normal"/>
    <w:next w:val="Normal"/>
    <w:autoRedefine/>
    <w:uiPriority w:val="39"/>
    <w:unhideWhenUsed/>
    <w:rsid w:val="00ED5029"/>
    <w:pPr>
      <w:spacing w:after="100"/>
    </w:pPr>
  </w:style>
  <w:style w:type="paragraph" w:styleId="TOC2">
    <w:name w:val="toc 2"/>
    <w:basedOn w:val="Normal"/>
    <w:next w:val="Normal"/>
    <w:autoRedefine/>
    <w:uiPriority w:val="39"/>
    <w:unhideWhenUsed/>
    <w:rsid w:val="00ED5029"/>
    <w:pPr>
      <w:spacing w:after="100"/>
      <w:ind w:left="220"/>
    </w:pPr>
  </w:style>
  <w:style w:type="paragraph" w:styleId="TOC3">
    <w:name w:val="toc 3"/>
    <w:basedOn w:val="Normal"/>
    <w:next w:val="Normal"/>
    <w:autoRedefine/>
    <w:uiPriority w:val="39"/>
    <w:unhideWhenUsed/>
    <w:rsid w:val="00ED5029"/>
    <w:pPr>
      <w:spacing w:after="100"/>
      <w:ind w:left="440"/>
    </w:pPr>
  </w:style>
  <w:style w:type="character" w:styleId="Hyperlink">
    <w:name w:val="Hyperlink"/>
    <w:basedOn w:val="DefaultParagraphFont"/>
    <w:uiPriority w:val="99"/>
    <w:unhideWhenUsed/>
    <w:rsid w:val="00ED5029"/>
    <w:rPr>
      <w:color w:val="0563C1" w:themeColor="hyperlink"/>
      <w:u w:val="single"/>
    </w:rPr>
  </w:style>
  <w:style w:type="paragraph" w:styleId="FootnoteText">
    <w:name w:val="footnote text"/>
    <w:basedOn w:val="Normal"/>
    <w:link w:val="FootnoteTextChar"/>
    <w:uiPriority w:val="99"/>
    <w:semiHidden/>
    <w:unhideWhenUsed/>
    <w:rsid w:val="00ED50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5029"/>
    <w:rPr>
      <w:sz w:val="20"/>
      <w:szCs w:val="20"/>
    </w:rPr>
  </w:style>
  <w:style w:type="character" w:styleId="FootnoteReference">
    <w:name w:val="footnote reference"/>
    <w:basedOn w:val="DefaultParagraphFont"/>
    <w:uiPriority w:val="99"/>
    <w:semiHidden/>
    <w:unhideWhenUsed/>
    <w:rsid w:val="00ED5029"/>
    <w:rPr>
      <w:vertAlign w:val="superscript"/>
    </w:rPr>
  </w:style>
  <w:style w:type="paragraph" w:styleId="Caption">
    <w:name w:val="caption"/>
    <w:basedOn w:val="Normal"/>
    <w:next w:val="Normal"/>
    <w:uiPriority w:val="35"/>
    <w:unhideWhenUsed/>
    <w:qFormat/>
    <w:rsid w:val="00BA3E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5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8FF"/>
  </w:style>
  <w:style w:type="paragraph" w:styleId="Footer">
    <w:name w:val="footer"/>
    <w:basedOn w:val="Normal"/>
    <w:link w:val="FooterChar"/>
    <w:uiPriority w:val="99"/>
    <w:unhideWhenUsed/>
    <w:rsid w:val="00D15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8FF"/>
  </w:style>
  <w:style w:type="character" w:styleId="FollowedHyperlink">
    <w:name w:val="FollowedHyperlink"/>
    <w:basedOn w:val="DefaultParagraphFont"/>
    <w:uiPriority w:val="99"/>
    <w:semiHidden/>
    <w:unhideWhenUsed/>
    <w:rsid w:val="00516B2B"/>
    <w:rPr>
      <w:color w:val="954F72" w:themeColor="followedHyperlink"/>
      <w:u w:val="single"/>
    </w:rPr>
  </w:style>
  <w:style w:type="paragraph" w:styleId="NormalWeb">
    <w:name w:val="Normal (Web)"/>
    <w:basedOn w:val="Normal"/>
    <w:uiPriority w:val="99"/>
    <w:unhideWhenUsed/>
    <w:rsid w:val="00DA389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F1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696">
      <w:bodyDiv w:val="1"/>
      <w:marLeft w:val="0"/>
      <w:marRight w:val="0"/>
      <w:marTop w:val="0"/>
      <w:marBottom w:val="0"/>
      <w:divBdr>
        <w:top w:val="none" w:sz="0" w:space="0" w:color="auto"/>
        <w:left w:val="none" w:sz="0" w:space="0" w:color="auto"/>
        <w:bottom w:val="none" w:sz="0" w:space="0" w:color="auto"/>
        <w:right w:val="none" w:sz="0" w:space="0" w:color="auto"/>
      </w:divBdr>
    </w:div>
    <w:div w:id="338848678">
      <w:bodyDiv w:val="1"/>
      <w:marLeft w:val="0"/>
      <w:marRight w:val="0"/>
      <w:marTop w:val="0"/>
      <w:marBottom w:val="0"/>
      <w:divBdr>
        <w:top w:val="none" w:sz="0" w:space="0" w:color="auto"/>
        <w:left w:val="none" w:sz="0" w:space="0" w:color="auto"/>
        <w:bottom w:val="none" w:sz="0" w:space="0" w:color="auto"/>
        <w:right w:val="none" w:sz="0" w:space="0" w:color="auto"/>
      </w:divBdr>
    </w:div>
    <w:div w:id="357126433">
      <w:bodyDiv w:val="1"/>
      <w:marLeft w:val="0"/>
      <w:marRight w:val="0"/>
      <w:marTop w:val="0"/>
      <w:marBottom w:val="0"/>
      <w:divBdr>
        <w:top w:val="none" w:sz="0" w:space="0" w:color="auto"/>
        <w:left w:val="none" w:sz="0" w:space="0" w:color="auto"/>
        <w:bottom w:val="none" w:sz="0" w:space="0" w:color="auto"/>
        <w:right w:val="none" w:sz="0" w:space="0" w:color="auto"/>
      </w:divBdr>
    </w:div>
    <w:div w:id="425540275">
      <w:bodyDiv w:val="1"/>
      <w:marLeft w:val="0"/>
      <w:marRight w:val="0"/>
      <w:marTop w:val="0"/>
      <w:marBottom w:val="0"/>
      <w:divBdr>
        <w:top w:val="none" w:sz="0" w:space="0" w:color="auto"/>
        <w:left w:val="none" w:sz="0" w:space="0" w:color="auto"/>
        <w:bottom w:val="none" w:sz="0" w:space="0" w:color="auto"/>
        <w:right w:val="none" w:sz="0" w:space="0" w:color="auto"/>
      </w:divBdr>
    </w:div>
    <w:div w:id="534925316">
      <w:bodyDiv w:val="1"/>
      <w:marLeft w:val="0"/>
      <w:marRight w:val="0"/>
      <w:marTop w:val="0"/>
      <w:marBottom w:val="0"/>
      <w:divBdr>
        <w:top w:val="none" w:sz="0" w:space="0" w:color="auto"/>
        <w:left w:val="none" w:sz="0" w:space="0" w:color="auto"/>
        <w:bottom w:val="none" w:sz="0" w:space="0" w:color="auto"/>
        <w:right w:val="none" w:sz="0" w:space="0" w:color="auto"/>
      </w:divBdr>
    </w:div>
    <w:div w:id="1093429790">
      <w:bodyDiv w:val="1"/>
      <w:marLeft w:val="0"/>
      <w:marRight w:val="0"/>
      <w:marTop w:val="0"/>
      <w:marBottom w:val="0"/>
      <w:divBdr>
        <w:top w:val="none" w:sz="0" w:space="0" w:color="auto"/>
        <w:left w:val="none" w:sz="0" w:space="0" w:color="auto"/>
        <w:bottom w:val="none" w:sz="0" w:space="0" w:color="auto"/>
        <w:right w:val="none" w:sz="0" w:space="0" w:color="auto"/>
      </w:divBdr>
    </w:div>
    <w:div w:id="1478649616">
      <w:bodyDiv w:val="1"/>
      <w:marLeft w:val="0"/>
      <w:marRight w:val="0"/>
      <w:marTop w:val="0"/>
      <w:marBottom w:val="0"/>
      <w:divBdr>
        <w:top w:val="none" w:sz="0" w:space="0" w:color="auto"/>
        <w:left w:val="none" w:sz="0" w:space="0" w:color="auto"/>
        <w:bottom w:val="none" w:sz="0" w:space="0" w:color="auto"/>
        <w:right w:val="none" w:sz="0" w:space="0" w:color="auto"/>
      </w:divBdr>
    </w:div>
    <w:div w:id="1590001141">
      <w:bodyDiv w:val="1"/>
      <w:marLeft w:val="0"/>
      <w:marRight w:val="0"/>
      <w:marTop w:val="0"/>
      <w:marBottom w:val="0"/>
      <w:divBdr>
        <w:top w:val="none" w:sz="0" w:space="0" w:color="auto"/>
        <w:left w:val="none" w:sz="0" w:space="0" w:color="auto"/>
        <w:bottom w:val="none" w:sz="0" w:space="0" w:color="auto"/>
        <w:right w:val="none" w:sz="0" w:space="0" w:color="auto"/>
      </w:divBdr>
    </w:div>
    <w:div w:id="1731883181">
      <w:bodyDiv w:val="1"/>
      <w:marLeft w:val="0"/>
      <w:marRight w:val="0"/>
      <w:marTop w:val="0"/>
      <w:marBottom w:val="0"/>
      <w:divBdr>
        <w:top w:val="none" w:sz="0" w:space="0" w:color="auto"/>
        <w:left w:val="none" w:sz="0" w:space="0" w:color="auto"/>
        <w:bottom w:val="none" w:sz="0" w:space="0" w:color="auto"/>
        <w:right w:val="none" w:sz="0" w:space="0" w:color="auto"/>
      </w:divBdr>
    </w:div>
    <w:div w:id="1842624852">
      <w:bodyDiv w:val="1"/>
      <w:marLeft w:val="0"/>
      <w:marRight w:val="0"/>
      <w:marTop w:val="0"/>
      <w:marBottom w:val="0"/>
      <w:divBdr>
        <w:top w:val="none" w:sz="0" w:space="0" w:color="auto"/>
        <w:left w:val="none" w:sz="0" w:space="0" w:color="auto"/>
        <w:bottom w:val="none" w:sz="0" w:space="0" w:color="auto"/>
        <w:right w:val="none" w:sz="0" w:space="0" w:color="auto"/>
      </w:divBdr>
    </w:div>
    <w:div w:id="1964266407">
      <w:bodyDiv w:val="1"/>
      <w:marLeft w:val="0"/>
      <w:marRight w:val="0"/>
      <w:marTop w:val="0"/>
      <w:marBottom w:val="0"/>
      <w:divBdr>
        <w:top w:val="none" w:sz="0" w:space="0" w:color="auto"/>
        <w:left w:val="none" w:sz="0" w:space="0" w:color="auto"/>
        <w:bottom w:val="none" w:sz="0" w:space="0" w:color="auto"/>
        <w:right w:val="none" w:sz="0" w:space="0" w:color="auto"/>
      </w:divBdr>
    </w:div>
    <w:div w:id="213394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n@microsoft.com" TargetMode="External"/><Relationship Id="rId13" Type="http://schemas.openxmlformats.org/officeDocument/2006/relationships/hyperlink" Target="http://open-std.org/jtc1/sc22/wg21/docs/papers/2014/n3977.pdf" TargetMode="External"/><Relationship Id="rId18" Type="http://schemas.openxmlformats.org/officeDocument/2006/relationships/hyperlink" Target="http://www.stroustrup.com/JSF-AV-rules.pdf" TargetMode="External"/><Relationship Id="rId26" Type="http://schemas.openxmlformats.org/officeDocument/2006/relationships/hyperlink" Target="http://www.boost.org/doc/libs/1_49_0/libs/range/doc/html/range/reference/adaptors/introduction.html" TargetMode="External"/><Relationship Id="rId3" Type="http://schemas.openxmlformats.org/officeDocument/2006/relationships/styles" Target="styles.xml"/><Relationship Id="rId21" Type="http://schemas.openxmlformats.org/officeDocument/2006/relationships/hyperlink" Target="http://rx.codeplex.com/" TargetMode="External"/><Relationship Id="rId7" Type="http://schemas.openxmlformats.org/officeDocument/2006/relationships/endnotes" Target="endnotes.xml"/><Relationship Id="rId12" Type="http://schemas.openxmlformats.org/officeDocument/2006/relationships/hyperlink" Target="http://open-std.org/jtc1/sc22/wg21/docs/papers/2014/n3858.pdf" TargetMode="External"/><Relationship Id="rId17" Type="http://schemas.openxmlformats.org/officeDocument/2006/relationships/hyperlink" Target="http://gcc.gnu.org/wiki/SplitStacks" TargetMode="External"/><Relationship Id="rId25" Type="http://schemas.openxmlformats.org/officeDocument/2006/relationships/hyperlink" Target="http://legacy.python.org/dev/peps/pep-0289/" TargetMode="External"/><Relationship Id="rId2" Type="http://schemas.openxmlformats.org/officeDocument/2006/relationships/numbering" Target="numbering.xml"/><Relationship Id="rId16" Type="http://schemas.openxmlformats.org/officeDocument/2006/relationships/hyperlink" Target="http://www.boost.org/doc/libs/1_56_0/libs/coroutine/doc/html/coroutine/overview.html" TargetMode="External"/><Relationship Id="rId20" Type="http://schemas.openxmlformats.org/officeDocument/2006/relationships/hyperlink" Target="http://open-std.org/jtc1/sc22/wg21/docs/papers/2014/n387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puc-rio.br/~roberto/docs/MCC15-04.pdf" TargetMode="External"/><Relationship Id="rId24" Type="http://schemas.openxmlformats.org/officeDocument/2006/relationships/hyperlink" Target="http://en.wikipedia.org/wiki/Functional_reactive_programming" TargetMode="External"/><Relationship Id="rId5" Type="http://schemas.openxmlformats.org/officeDocument/2006/relationships/webSettings" Target="webSettings.xml"/><Relationship Id="rId15" Type="http://schemas.openxmlformats.org/officeDocument/2006/relationships/hyperlink" Target="http://www.boost.org/doc/libs/1_56_0/libs/context/doc/html/context/overview.html" TargetMode="External"/><Relationship Id="rId23" Type="http://schemas.openxmlformats.org/officeDocument/2006/relationships/hyperlink" Target="http://techblog.netflix.com/2013/01/reactive-programming-at-netflix.html" TargetMode="External"/><Relationship Id="rId28" Type="http://schemas.openxmlformats.org/officeDocument/2006/relationships/fontTable" Target="fontTable.xml"/><Relationship Id="rId10" Type="http://schemas.openxmlformats.org/officeDocument/2006/relationships/hyperlink" Target="http://open-std.org/jtc1/sc22/wg21/prot/14882fdis/n3936.pdf" TargetMode="External"/><Relationship Id="rId19" Type="http://schemas.openxmlformats.org/officeDocument/2006/relationships/hyperlink" Target="http://golang.org/doc/" TargetMode="External"/><Relationship Id="rId4" Type="http://schemas.openxmlformats.org/officeDocument/2006/relationships/settings" Target="settings.xml"/><Relationship Id="rId9" Type="http://schemas.openxmlformats.org/officeDocument/2006/relationships/hyperlink" Target="mailto:jradigan@microsoft.com" TargetMode="External"/><Relationship Id="rId14" Type="http://schemas.openxmlformats.org/officeDocument/2006/relationships/hyperlink" Target="http://open-std.org/jtc1/sc22/wg21/docs/papers/2014/n3985.pdf" TargetMode="External"/><Relationship Id="rId22" Type="http://schemas.openxmlformats.org/officeDocument/2006/relationships/hyperlink" Target="http://reactivex.i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C3537-370C-437E-98EC-0534E458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34085</TotalTime>
  <Pages>1</Pages>
  <Words>8365</Words>
  <Characters>47686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 Nishanov</dc:creator>
  <cp:keywords/>
  <dc:description/>
  <cp:lastModifiedBy>Gor Nishanov</cp:lastModifiedBy>
  <cp:revision>161</cp:revision>
  <cp:lastPrinted>2015-04-11T02:43:00Z</cp:lastPrinted>
  <dcterms:created xsi:type="dcterms:W3CDTF">2014-07-25T20:52:00Z</dcterms:created>
  <dcterms:modified xsi:type="dcterms:W3CDTF">2015-04-11T02:43:00Z</dcterms:modified>
</cp:coreProperties>
</file>